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C2192" w14:textId="77777777" w:rsidR="00B86C8F" w:rsidRDefault="00B86C8F" w:rsidP="00B86C8F">
      <w:pPr>
        <w:ind w:firstLine="0"/>
      </w:pPr>
      <w:bookmarkStart w:id="0" w:name="_Toc191763558"/>
      <w:r>
        <w:rPr>
          <w:noProof/>
          <w14:ligatures w14:val="standardContextual"/>
        </w:rPr>
        <w:drawing>
          <wp:anchor distT="0" distB="0" distL="114300" distR="114300" simplePos="0" relativeHeight="251659264" behindDoc="0" locked="0" layoutInCell="1" allowOverlap="1" wp14:anchorId="45C99ADD" wp14:editId="6246E853">
            <wp:simplePos x="0" y="0"/>
            <wp:positionH relativeFrom="margin">
              <wp:align>left</wp:align>
            </wp:positionH>
            <wp:positionV relativeFrom="paragraph">
              <wp:posOffset>16243</wp:posOffset>
            </wp:positionV>
            <wp:extent cx="1900555" cy="1161415"/>
            <wp:effectExtent l="0" t="0" r="0" b="0"/>
            <wp:wrapSquare wrapText="bothSides"/>
            <wp:docPr id="1921717361" name="Gráfico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17361" name="Gráfico 1">
                      <a:hlinkClick r:id="rId11"/>
                    </pic:cNvPr>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00555" cy="1161415"/>
                    </a:xfrm>
                    <a:prstGeom prst="rect">
                      <a:avLst/>
                    </a:prstGeom>
                  </pic:spPr>
                </pic:pic>
              </a:graphicData>
            </a:graphic>
            <wp14:sizeRelH relativeFrom="margin">
              <wp14:pctWidth>0</wp14:pctWidth>
            </wp14:sizeRelH>
            <wp14:sizeRelV relativeFrom="margin">
              <wp14:pctHeight>0</wp14:pctHeight>
            </wp14:sizeRelV>
          </wp:anchor>
        </w:drawing>
      </w:r>
    </w:p>
    <w:p w14:paraId="141099E9" w14:textId="77777777" w:rsidR="00B86C8F" w:rsidRPr="008474EE" w:rsidRDefault="00B86C8F" w:rsidP="00B86C8F">
      <w:pPr>
        <w:ind w:firstLine="0"/>
        <w:rPr>
          <w:b/>
          <w:bCs/>
        </w:rPr>
      </w:pPr>
      <w:r w:rsidRPr="008474EE">
        <w:rPr>
          <w:b/>
          <w:bCs/>
        </w:rPr>
        <w:t>Université Grenoble Alpes</w:t>
      </w:r>
    </w:p>
    <w:p w14:paraId="5BED3824" w14:textId="77777777" w:rsidR="00B86C8F" w:rsidRPr="008474EE" w:rsidRDefault="00B86C8F" w:rsidP="00B86C8F">
      <w:pPr>
        <w:ind w:firstLine="0"/>
        <w:rPr>
          <w:b/>
          <w:bCs/>
        </w:rPr>
      </w:pPr>
      <w:r w:rsidRPr="008474EE">
        <w:rPr>
          <w:b/>
          <w:bCs/>
        </w:rPr>
        <w:t xml:space="preserve">Master </w:t>
      </w:r>
      <w:r>
        <w:rPr>
          <w:b/>
          <w:bCs/>
        </w:rPr>
        <w:t>2</w:t>
      </w:r>
      <w:r w:rsidRPr="008474EE">
        <w:rPr>
          <w:b/>
          <w:bCs/>
        </w:rPr>
        <w:t xml:space="preserve"> </w:t>
      </w:r>
      <w:r>
        <w:rPr>
          <w:b/>
          <w:bCs/>
        </w:rPr>
        <w:t>de Recherche en N</w:t>
      </w:r>
      <w:r w:rsidRPr="008474EE">
        <w:rPr>
          <w:b/>
          <w:bCs/>
        </w:rPr>
        <w:t xml:space="preserve">europsychologie et </w:t>
      </w:r>
      <w:r>
        <w:rPr>
          <w:b/>
          <w:bCs/>
        </w:rPr>
        <w:t>N</w:t>
      </w:r>
      <w:r w:rsidRPr="008474EE">
        <w:rPr>
          <w:b/>
          <w:bCs/>
        </w:rPr>
        <w:t xml:space="preserve">eurosciences </w:t>
      </w:r>
      <w:r>
        <w:rPr>
          <w:b/>
          <w:bCs/>
        </w:rPr>
        <w:t>C</w:t>
      </w:r>
      <w:r w:rsidRPr="008474EE">
        <w:rPr>
          <w:b/>
          <w:bCs/>
        </w:rPr>
        <w:t>liniques</w:t>
      </w:r>
    </w:p>
    <w:p w14:paraId="368F9545" w14:textId="77777777" w:rsidR="00B86C8F" w:rsidRDefault="00B86C8F" w:rsidP="00B86C8F"/>
    <w:p w14:paraId="3D5E49E3" w14:textId="77777777" w:rsidR="00B86C8F" w:rsidRDefault="00B86C8F" w:rsidP="00B86C8F"/>
    <w:p w14:paraId="654570CA" w14:textId="77777777" w:rsidR="00B86C8F" w:rsidRDefault="00B86C8F" w:rsidP="00B86C8F"/>
    <w:p w14:paraId="3404E1BB" w14:textId="06F7D625" w:rsidR="00B86C8F" w:rsidRPr="008474EE" w:rsidRDefault="00321F7A" w:rsidP="00B86C8F">
      <w:pPr>
        <w:pBdr>
          <w:top w:val="single" w:sz="4" w:space="1" w:color="auto"/>
          <w:bottom w:val="single" w:sz="4" w:space="1" w:color="auto"/>
        </w:pBdr>
        <w:ind w:firstLine="0"/>
        <w:jc w:val="center"/>
        <w:rPr>
          <w:b/>
          <w:bCs/>
          <w:sz w:val="44"/>
          <w:szCs w:val="44"/>
        </w:rPr>
      </w:pPr>
      <w:bookmarkStart w:id="1" w:name="_Hlk196900649"/>
      <w:r w:rsidRPr="006315A2">
        <w:rPr>
          <w:b/>
          <w:bCs/>
          <w:sz w:val="44"/>
          <w:szCs w:val="44"/>
        </w:rPr>
        <w:t>Impact de l'hypoxie chronique sur le développement neurocognitif des enfants vivant en haute altitude</w:t>
      </w:r>
    </w:p>
    <w:p w14:paraId="3A548F70" w14:textId="77777777" w:rsidR="00B86C8F" w:rsidRDefault="00B86C8F" w:rsidP="00B86C8F">
      <w:pPr>
        <w:jc w:val="center"/>
      </w:pPr>
    </w:p>
    <w:p w14:paraId="590F809F" w14:textId="77777777" w:rsidR="00B86C8F" w:rsidRDefault="00B86C8F" w:rsidP="00B86C8F">
      <w:pPr>
        <w:spacing w:line="480" w:lineRule="auto"/>
        <w:ind w:firstLine="0"/>
      </w:pPr>
    </w:p>
    <w:p w14:paraId="42C631CC" w14:textId="77777777" w:rsidR="00B86C8F" w:rsidRDefault="00B86C8F" w:rsidP="00B86C8F">
      <w:pPr>
        <w:spacing w:line="480" w:lineRule="auto"/>
        <w:ind w:firstLine="0"/>
        <w:jc w:val="center"/>
        <w:rPr>
          <w:b/>
          <w:bCs/>
          <w:sz w:val="32"/>
          <w:szCs w:val="32"/>
        </w:rPr>
      </w:pPr>
      <w:r w:rsidRPr="001C374B">
        <w:rPr>
          <w:b/>
          <w:bCs/>
          <w:sz w:val="32"/>
          <w:szCs w:val="32"/>
        </w:rPr>
        <w:t xml:space="preserve">Jaume GRACIA </w:t>
      </w:r>
      <w:proofErr w:type="spellStart"/>
      <w:r w:rsidRPr="001C374B">
        <w:rPr>
          <w:b/>
          <w:bCs/>
          <w:sz w:val="32"/>
          <w:szCs w:val="32"/>
        </w:rPr>
        <w:t>GRACIA</w:t>
      </w:r>
      <w:proofErr w:type="spellEnd"/>
      <w:r w:rsidRPr="001C374B">
        <w:rPr>
          <w:b/>
          <w:bCs/>
          <w:sz w:val="32"/>
          <w:szCs w:val="32"/>
        </w:rPr>
        <w:t xml:space="preserve"> </w:t>
      </w:r>
    </w:p>
    <w:p w14:paraId="48713760" w14:textId="77777777" w:rsidR="00B86C8F" w:rsidRDefault="00B86C8F" w:rsidP="00B86C8F">
      <w:pPr>
        <w:spacing w:line="480" w:lineRule="auto"/>
        <w:ind w:firstLine="0"/>
        <w:jc w:val="center"/>
        <w:rPr>
          <w:b/>
          <w:bCs/>
          <w:sz w:val="32"/>
          <w:szCs w:val="32"/>
        </w:rPr>
      </w:pPr>
    </w:p>
    <w:p w14:paraId="3A6636AA" w14:textId="77777777" w:rsidR="00B86C8F" w:rsidRPr="001C374B" w:rsidRDefault="00B86C8F" w:rsidP="00B86C8F">
      <w:pPr>
        <w:spacing w:line="480" w:lineRule="auto"/>
        <w:ind w:firstLine="0"/>
        <w:jc w:val="center"/>
        <w:rPr>
          <w:b/>
          <w:bCs/>
          <w:sz w:val="28"/>
          <w:szCs w:val="28"/>
        </w:rPr>
      </w:pPr>
      <w:r w:rsidRPr="001C374B">
        <w:rPr>
          <w:b/>
          <w:bCs/>
          <w:sz w:val="28"/>
          <w:szCs w:val="28"/>
        </w:rPr>
        <w:t>202</w:t>
      </w:r>
      <w:r>
        <w:rPr>
          <w:b/>
          <w:bCs/>
          <w:sz w:val="28"/>
          <w:szCs w:val="28"/>
        </w:rPr>
        <w:t>4</w:t>
      </w:r>
      <w:r w:rsidRPr="001C374B">
        <w:rPr>
          <w:b/>
          <w:bCs/>
          <w:sz w:val="28"/>
          <w:szCs w:val="28"/>
        </w:rPr>
        <w:t xml:space="preserve"> – 202</w:t>
      </w:r>
      <w:r>
        <w:rPr>
          <w:b/>
          <w:bCs/>
          <w:sz w:val="28"/>
          <w:szCs w:val="28"/>
        </w:rPr>
        <w:t>5</w:t>
      </w:r>
    </w:p>
    <w:p w14:paraId="7E4BFAF6" w14:textId="77777777" w:rsidR="00B86C8F" w:rsidRDefault="00B86C8F" w:rsidP="00B86C8F">
      <w:pPr>
        <w:spacing w:line="480" w:lineRule="auto"/>
        <w:ind w:firstLine="0"/>
        <w:jc w:val="center"/>
        <w:rPr>
          <w:b/>
          <w:bCs/>
          <w:sz w:val="32"/>
          <w:szCs w:val="32"/>
        </w:rPr>
      </w:pPr>
    </w:p>
    <w:p w14:paraId="43E79C17" w14:textId="77777777" w:rsidR="00B86C8F" w:rsidRPr="001C374B" w:rsidRDefault="00B86C8F" w:rsidP="00B86C8F">
      <w:pPr>
        <w:spacing w:line="480" w:lineRule="auto"/>
        <w:ind w:firstLine="0"/>
        <w:jc w:val="center"/>
        <w:rPr>
          <w:sz w:val="32"/>
          <w:szCs w:val="32"/>
        </w:rPr>
      </w:pPr>
      <w:r w:rsidRPr="001C374B">
        <w:rPr>
          <w:sz w:val="32"/>
          <w:szCs w:val="32"/>
        </w:rPr>
        <w:t xml:space="preserve">Sous la direction de : </w:t>
      </w:r>
    </w:p>
    <w:p w14:paraId="275BE76A" w14:textId="167B50A2" w:rsidR="00B86C8F" w:rsidRDefault="0083688B" w:rsidP="00B86C8F">
      <w:pPr>
        <w:spacing w:line="480" w:lineRule="auto"/>
        <w:ind w:firstLine="0"/>
        <w:jc w:val="center"/>
        <w:rPr>
          <w:sz w:val="32"/>
          <w:szCs w:val="32"/>
        </w:rPr>
      </w:pPr>
      <w:r>
        <w:rPr>
          <w:sz w:val="32"/>
          <w:szCs w:val="32"/>
        </w:rPr>
        <w:t>PhD</w:t>
      </w:r>
      <w:r w:rsidR="006967C7">
        <w:rPr>
          <w:sz w:val="32"/>
          <w:szCs w:val="32"/>
        </w:rPr>
        <w:t xml:space="preserve">. </w:t>
      </w:r>
      <w:r>
        <w:rPr>
          <w:sz w:val="32"/>
          <w:szCs w:val="32"/>
        </w:rPr>
        <w:t xml:space="preserve">BENKESSAS-VERDON Thana </w:t>
      </w:r>
      <w:r w:rsidR="00B86C8F" w:rsidRPr="001C374B">
        <w:rPr>
          <w:sz w:val="32"/>
          <w:szCs w:val="32"/>
        </w:rPr>
        <w:t>(</w:t>
      </w:r>
      <w:r w:rsidR="006967C7">
        <w:rPr>
          <w:sz w:val="32"/>
          <w:szCs w:val="32"/>
        </w:rPr>
        <w:t xml:space="preserve">Neuropsychologue, </w:t>
      </w:r>
      <w:r w:rsidR="00B86C8F">
        <w:rPr>
          <w:sz w:val="32"/>
          <w:szCs w:val="32"/>
        </w:rPr>
        <w:t>CHU</w:t>
      </w:r>
      <w:r w:rsidR="006967C7">
        <w:rPr>
          <w:sz w:val="32"/>
          <w:szCs w:val="32"/>
        </w:rPr>
        <w:t>GA</w:t>
      </w:r>
      <w:r w:rsidR="00B86C8F" w:rsidRPr="001C374B">
        <w:rPr>
          <w:sz w:val="32"/>
          <w:szCs w:val="32"/>
        </w:rPr>
        <w:t>)</w:t>
      </w:r>
    </w:p>
    <w:p w14:paraId="0BC984CF" w14:textId="6A0881D0" w:rsidR="00B86C8F" w:rsidRDefault="006967C7" w:rsidP="00B86C8F">
      <w:pPr>
        <w:spacing w:line="480" w:lineRule="auto"/>
        <w:ind w:firstLine="0"/>
        <w:jc w:val="center"/>
        <w:rPr>
          <w:sz w:val="32"/>
          <w:szCs w:val="32"/>
        </w:rPr>
      </w:pPr>
      <w:r>
        <w:rPr>
          <w:sz w:val="32"/>
          <w:szCs w:val="32"/>
        </w:rPr>
        <w:t xml:space="preserve">Dr. </w:t>
      </w:r>
      <w:r w:rsidR="0083688B">
        <w:rPr>
          <w:sz w:val="32"/>
          <w:szCs w:val="32"/>
        </w:rPr>
        <w:t xml:space="preserve">CHAMPIGNEULE Benoît </w:t>
      </w:r>
      <w:r w:rsidR="00B86C8F">
        <w:rPr>
          <w:sz w:val="32"/>
          <w:szCs w:val="32"/>
        </w:rPr>
        <w:t>(</w:t>
      </w:r>
      <w:r>
        <w:rPr>
          <w:sz w:val="32"/>
          <w:szCs w:val="32"/>
        </w:rPr>
        <w:t>Médecin physiologiste, CHUGA</w:t>
      </w:r>
      <w:r w:rsidR="0083688B">
        <w:rPr>
          <w:sz w:val="32"/>
          <w:szCs w:val="32"/>
        </w:rPr>
        <w:t>)</w:t>
      </w:r>
    </w:p>
    <w:bookmarkEnd w:id="1"/>
    <w:p w14:paraId="006399F1" w14:textId="77777777" w:rsidR="00133537" w:rsidRDefault="00133537" w:rsidP="00B86C8F">
      <w:pPr>
        <w:spacing w:line="480" w:lineRule="auto"/>
        <w:ind w:firstLine="0"/>
        <w:jc w:val="center"/>
      </w:pPr>
    </w:p>
    <w:p w14:paraId="4CF8AE9F" w14:textId="77777777" w:rsidR="00B86C8F" w:rsidRDefault="00B86C8F" w:rsidP="00B86C8F">
      <w:pPr>
        <w:spacing w:line="480" w:lineRule="auto"/>
        <w:ind w:firstLine="0"/>
      </w:pPr>
      <w:r w:rsidRPr="00CD517C">
        <w:rPr>
          <w:noProof/>
          <w14:ligatures w14:val="standardContextual"/>
        </w:rPr>
        <w:drawing>
          <wp:anchor distT="0" distB="0" distL="114300" distR="114300" simplePos="0" relativeHeight="251661312" behindDoc="0" locked="0" layoutInCell="1" allowOverlap="1" wp14:anchorId="554BA266" wp14:editId="51A2129F">
            <wp:simplePos x="0" y="0"/>
            <wp:positionH relativeFrom="margin">
              <wp:align>center</wp:align>
            </wp:positionH>
            <wp:positionV relativeFrom="paragraph">
              <wp:posOffset>256177</wp:posOffset>
            </wp:positionV>
            <wp:extent cx="1640685" cy="665389"/>
            <wp:effectExtent l="0" t="0" r="0" b="1905"/>
            <wp:wrapSquare wrapText="bothSides"/>
            <wp:docPr id="1847996590" name="Graphiqu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96590" name="Graphique 1">
                      <a:hlinkClick r:id="rId14"/>
                    </pic:cNvPr>
                    <pic:cNvPicPr/>
                  </pic:nvPicPr>
                  <pic:blipFill>
                    <a:blip r:embed="rId15">
                      <a:extLst>
                        <a:ext uri="{96DAC541-7B7A-43D3-8B79-37D633B846F1}">
                          <asvg:svgBlip xmlns:asvg="http://schemas.microsoft.com/office/drawing/2016/SVG/main" r:embed="rId16"/>
                        </a:ext>
                      </a:extLst>
                    </a:blip>
                    <a:stretch>
                      <a:fillRect/>
                    </a:stretch>
                  </pic:blipFill>
                  <pic:spPr>
                    <a:xfrm>
                      <a:off x="0" y="0"/>
                      <a:ext cx="1640685" cy="665389"/>
                    </a:xfrm>
                    <a:prstGeom prst="rect">
                      <a:avLst/>
                    </a:prstGeom>
                  </pic:spPr>
                </pic:pic>
              </a:graphicData>
            </a:graphic>
          </wp:anchor>
        </w:drawing>
      </w:r>
      <w:r w:rsidRPr="00CD517C">
        <w:rPr>
          <w:noProof/>
          <w14:ligatures w14:val="standardContextual"/>
        </w:rPr>
        <w:drawing>
          <wp:anchor distT="0" distB="0" distL="114300" distR="114300" simplePos="0" relativeHeight="251662336" behindDoc="0" locked="0" layoutInCell="1" allowOverlap="1" wp14:anchorId="51B1495C" wp14:editId="195821F8">
            <wp:simplePos x="0" y="0"/>
            <wp:positionH relativeFrom="column">
              <wp:posOffset>4413976</wp:posOffset>
            </wp:positionH>
            <wp:positionV relativeFrom="paragraph">
              <wp:posOffset>27850</wp:posOffset>
            </wp:positionV>
            <wp:extent cx="968375" cy="909955"/>
            <wp:effectExtent l="0" t="0" r="3175" b="4445"/>
            <wp:wrapSquare wrapText="bothSides"/>
            <wp:docPr id="503342148" name="Graphiqu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42148" name="Graphique 1">
                      <a:hlinkClick r:id="rId17"/>
                    </pic:cNvPr>
                    <pic:cNvPicPr/>
                  </pic:nvPicPr>
                  <pic:blipFill>
                    <a:blip r:embed="rId18">
                      <a:extLst>
                        <a:ext uri="{96DAC541-7B7A-43D3-8B79-37D633B846F1}">
                          <asvg:svgBlip xmlns:asvg="http://schemas.microsoft.com/office/drawing/2016/SVG/main" r:embed="rId19"/>
                        </a:ext>
                      </a:extLst>
                    </a:blip>
                    <a:stretch>
                      <a:fillRect/>
                    </a:stretch>
                  </pic:blipFill>
                  <pic:spPr>
                    <a:xfrm>
                      <a:off x="0" y="0"/>
                      <a:ext cx="968375" cy="909955"/>
                    </a:xfrm>
                    <a:prstGeom prst="rect">
                      <a:avLst/>
                    </a:prstGeom>
                  </pic:spPr>
                </pic:pic>
              </a:graphicData>
            </a:graphic>
          </wp:anchor>
        </w:drawing>
      </w:r>
      <w:r>
        <w:t xml:space="preserve">               </w:t>
      </w:r>
      <w:r>
        <w:rPr>
          <w:noProof/>
        </w:rPr>
        <w:drawing>
          <wp:anchor distT="0" distB="0" distL="114300" distR="114300" simplePos="0" relativeHeight="251660288" behindDoc="0" locked="0" layoutInCell="1" allowOverlap="1" wp14:anchorId="651BEEE0" wp14:editId="341C51F7">
            <wp:simplePos x="0" y="0"/>
            <wp:positionH relativeFrom="column">
              <wp:posOffset>571500</wp:posOffset>
            </wp:positionH>
            <wp:positionV relativeFrom="paragraph">
              <wp:posOffset>58420</wp:posOffset>
            </wp:positionV>
            <wp:extent cx="784225" cy="793115"/>
            <wp:effectExtent l="0" t="0" r="0" b="6985"/>
            <wp:wrapSquare wrapText="bothSides"/>
            <wp:docPr id="1917255061" name="Image 1" descr="Une image contenant Police, Graphique, graphisme, logo&#10;&#10;Le contenu généré par l’IA peut être incorrec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55061" name="Image 1" descr="Une image contenant Police, Graphique, graphisme, logo&#10;&#10;Le contenu généré par l’IA peut être incorrect.">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84225" cy="793115"/>
                    </a:xfrm>
                    <a:prstGeom prst="rect">
                      <a:avLst/>
                    </a:prstGeom>
                    <a:noFill/>
                    <a:ln>
                      <a:noFill/>
                    </a:ln>
                  </pic:spPr>
                </pic:pic>
              </a:graphicData>
            </a:graphic>
          </wp:anchor>
        </w:drawing>
      </w:r>
      <w:r w:rsidRPr="009E5A60">
        <w:t xml:space="preserve"> </w:t>
      </w:r>
      <w:r>
        <w:t xml:space="preserve">                                     </w:t>
      </w:r>
    </w:p>
    <w:p w14:paraId="7B4FF727" w14:textId="77777777" w:rsidR="00B86C8F" w:rsidRDefault="00B86C8F" w:rsidP="00B86C8F">
      <w:pPr>
        <w:spacing w:after="240"/>
        <w:ind w:firstLine="0"/>
        <w:jc w:val="center"/>
        <w:rPr>
          <w:b/>
          <w:bCs/>
        </w:rPr>
      </w:pPr>
    </w:p>
    <w:p w14:paraId="509BFDA5" w14:textId="7D6088BD" w:rsidR="00B86C8F" w:rsidRDefault="00B86C8F" w:rsidP="006816A9">
      <w:pPr>
        <w:pStyle w:val="Titre1"/>
      </w:pPr>
    </w:p>
    <w:p w14:paraId="73D5465E" w14:textId="77777777" w:rsidR="00B86C8F" w:rsidRDefault="00B86C8F" w:rsidP="00B86C8F"/>
    <w:sdt>
      <w:sdtPr>
        <w:rPr>
          <w:rFonts w:ascii="Times New Roman" w:eastAsia="Times New Roman" w:hAnsi="Times New Roman" w:cs="Times New Roman"/>
          <w:b/>
          <w:bCs/>
          <w:color w:val="auto"/>
          <w:sz w:val="28"/>
          <w:szCs w:val="28"/>
          <w:lang w:val="fr-FR" w:eastAsia="fr-FR"/>
        </w:rPr>
        <w:id w:val="1799495096"/>
        <w:docPartObj>
          <w:docPartGallery w:val="Table of Contents"/>
          <w:docPartUnique/>
        </w:docPartObj>
      </w:sdtPr>
      <w:sdtEndPr>
        <w:rPr>
          <w:sz w:val="24"/>
          <w:szCs w:val="24"/>
        </w:rPr>
      </w:sdtEndPr>
      <w:sdtContent>
        <w:p w14:paraId="0C346A88" w14:textId="65233646" w:rsidR="00B86C8F" w:rsidRPr="00C40AD3" w:rsidRDefault="00500D60" w:rsidP="00B86C8F">
          <w:pPr>
            <w:pStyle w:val="En-ttedetabledesmatires"/>
            <w:jc w:val="center"/>
            <w:rPr>
              <w:rFonts w:ascii="Times New Roman" w:hAnsi="Times New Roman" w:cs="Times New Roman"/>
              <w:b/>
              <w:bCs/>
              <w:color w:val="auto"/>
              <w:sz w:val="24"/>
              <w:szCs w:val="24"/>
              <w:lang w:val="fr-FR"/>
            </w:rPr>
          </w:pPr>
          <w:r w:rsidRPr="00C40AD3">
            <w:rPr>
              <w:rFonts w:ascii="Times New Roman" w:hAnsi="Times New Roman" w:cs="Times New Roman"/>
              <w:b/>
              <w:bCs/>
              <w:color w:val="auto"/>
              <w:sz w:val="24"/>
              <w:szCs w:val="24"/>
              <w:lang w:val="fr-FR"/>
            </w:rPr>
            <w:t>Sommaire</w:t>
          </w:r>
        </w:p>
        <w:p w14:paraId="0F6DFFFC" w14:textId="77777777" w:rsidR="00B86C8F" w:rsidRPr="00B86C8F" w:rsidRDefault="00B86C8F" w:rsidP="00B86C8F">
          <w:pPr>
            <w:rPr>
              <w:lang w:eastAsia="es-ES"/>
            </w:rPr>
          </w:pPr>
        </w:p>
        <w:p w14:paraId="37F23970" w14:textId="5BE1846E" w:rsidR="00C40AD3" w:rsidRDefault="00B86C8F" w:rsidP="00C40AD3">
          <w:pPr>
            <w:pStyle w:val="TM1"/>
            <w:rPr>
              <w:rFonts w:asciiTheme="minorHAnsi" w:eastAsiaTheme="minorEastAsia" w:hAnsiTheme="minorHAnsi" w:cstheme="minorBidi"/>
              <w:kern w:val="2"/>
              <w14:ligatures w14:val="standardContextual"/>
            </w:rPr>
          </w:pPr>
          <w:r w:rsidRPr="00B86C8F">
            <w:fldChar w:fldCharType="begin"/>
          </w:r>
          <w:r w:rsidRPr="00B86C8F">
            <w:instrText xml:space="preserve"> TOC \o "1-3" \h \z \u </w:instrText>
          </w:r>
          <w:r w:rsidRPr="00B86C8F">
            <w:fldChar w:fldCharType="separate"/>
          </w:r>
          <w:hyperlink w:anchor="_Toc196900853" w:history="1">
            <w:r w:rsidR="00C40AD3" w:rsidRPr="002D49D6">
              <w:rPr>
                <w:rStyle w:val="Lienhypertexte"/>
              </w:rPr>
              <w:t>Introduction</w:t>
            </w:r>
            <w:r w:rsidR="00C40AD3">
              <w:rPr>
                <w:webHidden/>
              </w:rPr>
              <w:tab/>
            </w:r>
            <w:r w:rsidR="00C40AD3">
              <w:rPr>
                <w:webHidden/>
              </w:rPr>
              <w:fldChar w:fldCharType="begin"/>
            </w:r>
            <w:r w:rsidR="00C40AD3">
              <w:rPr>
                <w:webHidden/>
              </w:rPr>
              <w:instrText xml:space="preserve"> PAGEREF _Toc196900853 \h </w:instrText>
            </w:r>
            <w:r w:rsidR="00C40AD3">
              <w:rPr>
                <w:webHidden/>
              </w:rPr>
            </w:r>
            <w:r w:rsidR="00C40AD3">
              <w:rPr>
                <w:webHidden/>
              </w:rPr>
              <w:fldChar w:fldCharType="separate"/>
            </w:r>
            <w:r w:rsidR="00C40AD3">
              <w:rPr>
                <w:webHidden/>
              </w:rPr>
              <w:t>4</w:t>
            </w:r>
            <w:r w:rsidR="00C40AD3">
              <w:rPr>
                <w:webHidden/>
              </w:rPr>
              <w:fldChar w:fldCharType="end"/>
            </w:r>
          </w:hyperlink>
        </w:p>
        <w:p w14:paraId="62924FF5" w14:textId="71E5559C" w:rsidR="00C40AD3" w:rsidRDefault="00C40AD3" w:rsidP="00C40AD3">
          <w:pPr>
            <w:pStyle w:val="TM2"/>
            <w:tabs>
              <w:tab w:val="right" w:leader="dot" w:pos="9016"/>
            </w:tabs>
            <w:rPr>
              <w:rFonts w:asciiTheme="minorHAnsi" w:eastAsiaTheme="minorEastAsia" w:hAnsiTheme="minorHAnsi" w:cstheme="minorBidi"/>
              <w:noProof/>
              <w:kern w:val="2"/>
              <w14:ligatures w14:val="standardContextual"/>
            </w:rPr>
          </w:pPr>
          <w:hyperlink w:anchor="_Toc196900854" w:history="1">
            <w:r w:rsidRPr="002D49D6">
              <w:rPr>
                <w:rStyle w:val="Lienhypertexte"/>
                <w:noProof/>
              </w:rPr>
              <w:t>Physiologie de l'Hypoxie</w:t>
            </w:r>
            <w:r>
              <w:rPr>
                <w:noProof/>
                <w:webHidden/>
              </w:rPr>
              <w:tab/>
            </w:r>
            <w:r>
              <w:rPr>
                <w:noProof/>
                <w:webHidden/>
              </w:rPr>
              <w:fldChar w:fldCharType="begin"/>
            </w:r>
            <w:r>
              <w:rPr>
                <w:noProof/>
                <w:webHidden/>
              </w:rPr>
              <w:instrText xml:space="preserve"> PAGEREF _Toc196900854 \h </w:instrText>
            </w:r>
            <w:r>
              <w:rPr>
                <w:noProof/>
                <w:webHidden/>
              </w:rPr>
            </w:r>
            <w:r>
              <w:rPr>
                <w:noProof/>
                <w:webHidden/>
              </w:rPr>
              <w:fldChar w:fldCharType="separate"/>
            </w:r>
            <w:r>
              <w:rPr>
                <w:noProof/>
                <w:webHidden/>
              </w:rPr>
              <w:t>5</w:t>
            </w:r>
            <w:r>
              <w:rPr>
                <w:noProof/>
                <w:webHidden/>
              </w:rPr>
              <w:fldChar w:fldCharType="end"/>
            </w:r>
          </w:hyperlink>
        </w:p>
        <w:p w14:paraId="221254C7" w14:textId="2120A63E" w:rsidR="00C40AD3" w:rsidRDefault="00C40AD3" w:rsidP="00C40AD3">
          <w:pPr>
            <w:pStyle w:val="TM2"/>
            <w:tabs>
              <w:tab w:val="right" w:leader="dot" w:pos="9016"/>
            </w:tabs>
            <w:rPr>
              <w:rFonts w:asciiTheme="minorHAnsi" w:eastAsiaTheme="minorEastAsia" w:hAnsiTheme="minorHAnsi" w:cstheme="minorBidi"/>
              <w:noProof/>
              <w:kern w:val="2"/>
              <w14:ligatures w14:val="standardContextual"/>
            </w:rPr>
          </w:pPr>
          <w:hyperlink w:anchor="_Toc196900855" w:history="1">
            <w:r w:rsidRPr="002D49D6">
              <w:rPr>
                <w:rStyle w:val="Lienhypertexte"/>
                <w:bCs/>
                <w:noProof/>
              </w:rPr>
              <w:t>Adaptation Humaine</w:t>
            </w:r>
            <w:r w:rsidRPr="002D49D6">
              <w:rPr>
                <w:rStyle w:val="Lienhypertexte"/>
                <w:noProof/>
              </w:rPr>
              <w:t xml:space="preserve"> à l'Hypoxie Chronique</w:t>
            </w:r>
            <w:r>
              <w:rPr>
                <w:noProof/>
                <w:webHidden/>
              </w:rPr>
              <w:tab/>
            </w:r>
            <w:r>
              <w:rPr>
                <w:noProof/>
                <w:webHidden/>
              </w:rPr>
              <w:fldChar w:fldCharType="begin"/>
            </w:r>
            <w:r>
              <w:rPr>
                <w:noProof/>
                <w:webHidden/>
              </w:rPr>
              <w:instrText xml:space="preserve"> PAGEREF _Toc196900855 \h </w:instrText>
            </w:r>
            <w:r>
              <w:rPr>
                <w:noProof/>
                <w:webHidden/>
              </w:rPr>
            </w:r>
            <w:r>
              <w:rPr>
                <w:noProof/>
                <w:webHidden/>
              </w:rPr>
              <w:fldChar w:fldCharType="separate"/>
            </w:r>
            <w:r>
              <w:rPr>
                <w:noProof/>
                <w:webHidden/>
              </w:rPr>
              <w:t>5</w:t>
            </w:r>
            <w:r>
              <w:rPr>
                <w:noProof/>
                <w:webHidden/>
              </w:rPr>
              <w:fldChar w:fldCharType="end"/>
            </w:r>
          </w:hyperlink>
        </w:p>
        <w:p w14:paraId="344B29EA" w14:textId="14CC8EF9" w:rsidR="00C40AD3" w:rsidRDefault="00C40AD3" w:rsidP="00C40AD3">
          <w:pPr>
            <w:pStyle w:val="TM3"/>
            <w:tabs>
              <w:tab w:val="right" w:leader="dot" w:pos="9016"/>
            </w:tabs>
            <w:rPr>
              <w:rFonts w:asciiTheme="minorHAnsi" w:eastAsiaTheme="minorEastAsia" w:hAnsiTheme="minorHAnsi" w:cstheme="minorBidi"/>
              <w:noProof/>
              <w:kern w:val="2"/>
              <w14:ligatures w14:val="standardContextual"/>
            </w:rPr>
          </w:pPr>
          <w:hyperlink w:anchor="_Toc196900856" w:history="1">
            <w:r w:rsidRPr="002D49D6">
              <w:rPr>
                <w:rStyle w:val="Lienhypertexte"/>
                <w:noProof/>
              </w:rPr>
              <w:t>Effets de l’Hypoxie Chronique sur le Développement</w:t>
            </w:r>
            <w:r>
              <w:rPr>
                <w:noProof/>
                <w:webHidden/>
              </w:rPr>
              <w:tab/>
            </w:r>
            <w:r>
              <w:rPr>
                <w:noProof/>
                <w:webHidden/>
              </w:rPr>
              <w:fldChar w:fldCharType="begin"/>
            </w:r>
            <w:r>
              <w:rPr>
                <w:noProof/>
                <w:webHidden/>
              </w:rPr>
              <w:instrText xml:space="preserve"> PAGEREF _Toc196900856 \h </w:instrText>
            </w:r>
            <w:r>
              <w:rPr>
                <w:noProof/>
                <w:webHidden/>
              </w:rPr>
            </w:r>
            <w:r>
              <w:rPr>
                <w:noProof/>
                <w:webHidden/>
              </w:rPr>
              <w:fldChar w:fldCharType="separate"/>
            </w:r>
            <w:r>
              <w:rPr>
                <w:noProof/>
                <w:webHidden/>
              </w:rPr>
              <w:t>7</w:t>
            </w:r>
            <w:r>
              <w:rPr>
                <w:noProof/>
                <w:webHidden/>
              </w:rPr>
              <w:fldChar w:fldCharType="end"/>
            </w:r>
          </w:hyperlink>
        </w:p>
        <w:p w14:paraId="4293C4C2" w14:textId="01E26DF5" w:rsidR="00C40AD3" w:rsidRDefault="00C40AD3" w:rsidP="00C40AD3">
          <w:pPr>
            <w:pStyle w:val="TM3"/>
            <w:tabs>
              <w:tab w:val="right" w:leader="dot" w:pos="9016"/>
            </w:tabs>
            <w:rPr>
              <w:rFonts w:asciiTheme="minorHAnsi" w:eastAsiaTheme="minorEastAsia" w:hAnsiTheme="minorHAnsi" w:cstheme="minorBidi"/>
              <w:noProof/>
              <w:kern w:val="2"/>
              <w14:ligatures w14:val="standardContextual"/>
            </w:rPr>
          </w:pPr>
          <w:hyperlink w:anchor="_Toc196900857" w:history="1">
            <w:r w:rsidRPr="002D49D6">
              <w:rPr>
                <w:rStyle w:val="Lienhypertexte"/>
                <w:noProof/>
              </w:rPr>
              <w:t>Effets Neurologiques et Cognitifs de l’Hypoxie Chronique</w:t>
            </w:r>
            <w:r>
              <w:rPr>
                <w:noProof/>
                <w:webHidden/>
              </w:rPr>
              <w:tab/>
            </w:r>
            <w:r>
              <w:rPr>
                <w:noProof/>
                <w:webHidden/>
              </w:rPr>
              <w:fldChar w:fldCharType="begin"/>
            </w:r>
            <w:r>
              <w:rPr>
                <w:noProof/>
                <w:webHidden/>
              </w:rPr>
              <w:instrText xml:space="preserve"> PAGEREF _Toc196900857 \h </w:instrText>
            </w:r>
            <w:r>
              <w:rPr>
                <w:noProof/>
                <w:webHidden/>
              </w:rPr>
            </w:r>
            <w:r>
              <w:rPr>
                <w:noProof/>
                <w:webHidden/>
              </w:rPr>
              <w:fldChar w:fldCharType="separate"/>
            </w:r>
            <w:r>
              <w:rPr>
                <w:noProof/>
                <w:webHidden/>
              </w:rPr>
              <w:t>7</w:t>
            </w:r>
            <w:r>
              <w:rPr>
                <w:noProof/>
                <w:webHidden/>
              </w:rPr>
              <w:fldChar w:fldCharType="end"/>
            </w:r>
          </w:hyperlink>
        </w:p>
        <w:p w14:paraId="39F01CA5" w14:textId="28492083" w:rsidR="00C40AD3" w:rsidRDefault="00C40AD3" w:rsidP="00C40AD3">
          <w:pPr>
            <w:pStyle w:val="TM3"/>
            <w:tabs>
              <w:tab w:val="right" w:leader="dot" w:pos="9016"/>
            </w:tabs>
            <w:rPr>
              <w:rFonts w:asciiTheme="minorHAnsi" w:eastAsiaTheme="minorEastAsia" w:hAnsiTheme="minorHAnsi" w:cstheme="minorBidi"/>
              <w:noProof/>
              <w:kern w:val="2"/>
              <w14:ligatures w14:val="standardContextual"/>
            </w:rPr>
          </w:pPr>
          <w:hyperlink w:anchor="_Toc196900858" w:history="1">
            <w:r w:rsidRPr="002D49D6">
              <w:rPr>
                <w:rStyle w:val="Lienhypertexte"/>
                <w:noProof/>
              </w:rPr>
              <w:t>Parallèles Neurocognitifs entre Hypoxie et Vieillissement</w:t>
            </w:r>
            <w:r>
              <w:rPr>
                <w:noProof/>
                <w:webHidden/>
              </w:rPr>
              <w:tab/>
            </w:r>
            <w:r>
              <w:rPr>
                <w:noProof/>
                <w:webHidden/>
              </w:rPr>
              <w:fldChar w:fldCharType="begin"/>
            </w:r>
            <w:r>
              <w:rPr>
                <w:noProof/>
                <w:webHidden/>
              </w:rPr>
              <w:instrText xml:space="preserve"> PAGEREF _Toc196900858 \h </w:instrText>
            </w:r>
            <w:r>
              <w:rPr>
                <w:noProof/>
                <w:webHidden/>
              </w:rPr>
            </w:r>
            <w:r>
              <w:rPr>
                <w:noProof/>
                <w:webHidden/>
              </w:rPr>
              <w:fldChar w:fldCharType="separate"/>
            </w:r>
            <w:r>
              <w:rPr>
                <w:noProof/>
                <w:webHidden/>
              </w:rPr>
              <w:t>12</w:t>
            </w:r>
            <w:r>
              <w:rPr>
                <w:noProof/>
                <w:webHidden/>
              </w:rPr>
              <w:fldChar w:fldCharType="end"/>
            </w:r>
          </w:hyperlink>
        </w:p>
        <w:p w14:paraId="4B87BB6F" w14:textId="2758A4BC" w:rsidR="00C40AD3" w:rsidRDefault="00C40AD3" w:rsidP="00C40AD3">
          <w:pPr>
            <w:pStyle w:val="TM2"/>
            <w:tabs>
              <w:tab w:val="right" w:leader="dot" w:pos="9016"/>
            </w:tabs>
            <w:rPr>
              <w:rFonts w:asciiTheme="minorHAnsi" w:eastAsiaTheme="minorEastAsia" w:hAnsiTheme="minorHAnsi" w:cstheme="minorBidi"/>
              <w:noProof/>
              <w:kern w:val="2"/>
              <w14:ligatures w14:val="standardContextual"/>
            </w:rPr>
          </w:pPr>
          <w:hyperlink w:anchor="_Toc196900859" w:history="1">
            <w:r w:rsidRPr="002D49D6">
              <w:rPr>
                <w:rStyle w:val="Lienhypertexte"/>
                <w:noProof/>
              </w:rPr>
              <w:t>Propos de l’étude</w:t>
            </w:r>
            <w:r>
              <w:rPr>
                <w:noProof/>
                <w:webHidden/>
              </w:rPr>
              <w:tab/>
            </w:r>
            <w:r>
              <w:rPr>
                <w:noProof/>
                <w:webHidden/>
              </w:rPr>
              <w:fldChar w:fldCharType="begin"/>
            </w:r>
            <w:r>
              <w:rPr>
                <w:noProof/>
                <w:webHidden/>
              </w:rPr>
              <w:instrText xml:space="preserve"> PAGEREF _Toc196900859 \h </w:instrText>
            </w:r>
            <w:r>
              <w:rPr>
                <w:noProof/>
                <w:webHidden/>
              </w:rPr>
            </w:r>
            <w:r>
              <w:rPr>
                <w:noProof/>
                <w:webHidden/>
              </w:rPr>
              <w:fldChar w:fldCharType="separate"/>
            </w:r>
            <w:r>
              <w:rPr>
                <w:noProof/>
                <w:webHidden/>
              </w:rPr>
              <w:t>12</w:t>
            </w:r>
            <w:r>
              <w:rPr>
                <w:noProof/>
                <w:webHidden/>
              </w:rPr>
              <w:fldChar w:fldCharType="end"/>
            </w:r>
          </w:hyperlink>
        </w:p>
        <w:p w14:paraId="312E74D5" w14:textId="478096CC" w:rsidR="00C40AD3" w:rsidRDefault="00C40AD3" w:rsidP="00C40AD3">
          <w:pPr>
            <w:pStyle w:val="TM3"/>
            <w:tabs>
              <w:tab w:val="right" w:leader="dot" w:pos="9016"/>
            </w:tabs>
            <w:rPr>
              <w:rFonts w:asciiTheme="minorHAnsi" w:eastAsiaTheme="minorEastAsia" w:hAnsiTheme="minorHAnsi" w:cstheme="minorBidi"/>
              <w:noProof/>
              <w:kern w:val="2"/>
              <w14:ligatures w14:val="standardContextual"/>
            </w:rPr>
          </w:pPr>
          <w:hyperlink w:anchor="_Toc196900860" w:history="1">
            <w:r w:rsidRPr="002D49D6">
              <w:rPr>
                <w:rStyle w:val="Lienhypertexte"/>
                <w:noProof/>
              </w:rPr>
              <w:t>Contexte collaboratif</w:t>
            </w:r>
            <w:r>
              <w:rPr>
                <w:noProof/>
                <w:webHidden/>
              </w:rPr>
              <w:tab/>
            </w:r>
            <w:r>
              <w:rPr>
                <w:noProof/>
                <w:webHidden/>
              </w:rPr>
              <w:fldChar w:fldCharType="begin"/>
            </w:r>
            <w:r>
              <w:rPr>
                <w:noProof/>
                <w:webHidden/>
              </w:rPr>
              <w:instrText xml:space="preserve"> PAGEREF _Toc196900860 \h </w:instrText>
            </w:r>
            <w:r>
              <w:rPr>
                <w:noProof/>
                <w:webHidden/>
              </w:rPr>
            </w:r>
            <w:r>
              <w:rPr>
                <w:noProof/>
                <w:webHidden/>
              </w:rPr>
              <w:fldChar w:fldCharType="separate"/>
            </w:r>
            <w:r>
              <w:rPr>
                <w:noProof/>
                <w:webHidden/>
              </w:rPr>
              <w:t>13</w:t>
            </w:r>
            <w:r>
              <w:rPr>
                <w:noProof/>
                <w:webHidden/>
              </w:rPr>
              <w:fldChar w:fldCharType="end"/>
            </w:r>
          </w:hyperlink>
        </w:p>
        <w:p w14:paraId="5E44CB3F" w14:textId="4646C1E4" w:rsidR="00C40AD3" w:rsidRDefault="00C40AD3" w:rsidP="00C40AD3">
          <w:pPr>
            <w:pStyle w:val="TM1"/>
            <w:rPr>
              <w:rFonts w:asciiTheme="minorHAnsi" w:eastAsiaTheme="minorEastAsia" w:hAnsiTheme="minorHAnsi" w:cstheme="minorBidi"/>
              <w:kern w:val="2"/>
              <w14:ligatures w14:val="standardContextual"/>
            </w:rPr>
          </w:pPr>
          <w:hyperlink w:anchor="_Toc196900861" w:history="1">
            <w:r w:rsidRPr="002D49D6">
              <w:rPr>
                <w:rStyle w:val="Lienhypertexte"/>
              </w:rPr>
              <w:t>Méthodologie</w:t>
            </w:r>
            <w:r>
              <w:rPr>
                <w:webHidden/>
              </w:rPr>
              <w:tab/>
            </w:r>
            <w:r>
              <w:rPr>
                <w:webHidden/>
              </w:rPr>
              <w:fldChar w:fldCharType="begin"/>
            </w:r>
            <w:r>
              <w:rPr>
                <w:webHidden/>
              </w:rPr>
              <w:instrText xml:space="preserve"> PAGEREF _Toc196900861 \h </w:instrText>
            </w:r>
            <w:r>
              <w:rPr>
                <w:webHidden/>
              </w:rPr>
            </w:r>
            <w:r>
              <w:rPr>
                <w:webHidden/>
              </w:rPr>
              <w:fldChar w:fldCharType="separate"/>
            </w:r>
            <w:r>
              <w:rPr>
                <w:webHidden/>
              </w:rPr>
              <w:t>14</w:t>
            </w:r>
            <w:r>
              <w:rPr>
                <w:webHidden/>
              </w:rPr>
              <w:fldChar w:fldCharType="end"/>
            </w:r>
          </w:hyperlink>
        </w:p>
        <w:p w14:paraId="10360EC0" w14:textId="7FC2ED2D" w:rsidR="00C40AD3" w:rsidRDefault="00C40AD3" w:rsidP="00C40AD3">
          <w:pPr>
            <w:pStyle w:val="TM2"/>
            <w:tabs>
              <w:tab w:val="right" w:leader="dot" w:pos="9016"/>
            </w:tabs>
            <w:rPr>
              <w:rFonts w:asciiTheme="minorHAnsi" w:eastAsiaTheme="minorEastAsia" w:hAnsiTheme="minorHAnsi" w:cstheme="minorBidi"/>
              <w:noProof/>
              <w:kern w:val="2"/>
              <w14:ligatures w14:val="standardContextual"/>
            </w:rPr>
          </w:pPr>
          <w:hyperlink w:anchor="_Toc196900862" w:history="1">
            <w:r w:rsidRPr="002D49D6">
              <w:rPr>
                <w:rStyle w:val="Lienhypertexte"/>
                <w:noProof/>
              </w:rPr>
              <w:t>Participants</w:t>
            </w:r>
            <w:r>
              <w:rPr>
                <w:noProof/>
                <w:webHidden/>
              </w:rPr>
              <w:tab/>
            </w:r>
            <w:r>
              <w:rPr>
                <w:noProof/>
                <w:webHidden/>
              </w:rPr>
              <w:fldChar w:fldCharType="begin"/>
            </w:r>
            <w:r>
              <w:rPr>
                <w:noProof/>
                <w:webHidden/>
              </w:rPr>
              <w:instrText xml:space="preserve"> PAGEREF _Toc196900862 \h </w:instrText>
            </w:r>
            <w:r>
              <w:rPr>
                <w:noProof/>
                <w:webHidden/>
              </w:rPr>
            </w:r>
            <w:r>
              <w:rPr>
                <w:noProof/>
                <w:webHidden/>
              </w:rPr>
              <w:fldChar w:fldCharType="separate"/>
            </w:r>
            <w:r>
              <w:rPr>
                <w:noProof/>
                <w:webHidden/>
              </w:rPr>
              <w:t>14</w:t>
            </w:r>
            <w:r>
              <w:rPr>
                <w:noProof/>
                <w:webHidden/>
              </w:rPr>
              <w:fldChar w:fldCharType="end"/>
            </w:r>
          </w:hyperlink>
        </w:p>
        <w:p w14:paraId="04E08D95" w14:textId="4E7EE8B8" w:rsidR="00C40AD3" w:rsidRDefault="00C40AD3" w:rsidP="00C40AD3">
          <w:pPr>
            <w:pStyle w:val="TM2"/>
            <w:tabs>
              <w:tab w:val="right" w:leader="dot" w:pos="9016"/>
            </w:tabs>
            <w:rPr>
              <w:rFonts w:asciiTheme="minorHAnsi" w:eastAsiaTheme="minorEastAsia" w:hAnsiTheme="minorHAnsi" w:cstheme="minorBidi"/>
              <w:noProof/>
              <w:kern w:val="2"/>
              <w14:ligatures w14:val="standardContextual"/>
            </w:rPr>
          </w:pPr>
          <w:hyperlink w:anchor="_Toc196900863" w:history="1">
            <w:r w:rsidRPr="002D49D6">
              <w:rPr>
                <w:rStyle w:val="Lienhypertexte"/>
                <w:noProof/>
              </w:rPr>
              <w:t>Aspects éthiques</w:t>
            </w:r>
            <w:r>
              <w:rPr>
                <w:noProof/>
                <w:webHidden/>
              </w:rPr>
              <w:tab/>
            </w:r>
            <w:r>
              <w:rPr>
                <w:noProof/>
                <w:webHidden/>
              </w:rPr>
              <w:fldChar w:fldCharType="begin"/>
            </w:r>
            <w:r>
              <w:rPr>
                <w:noProof/>
                <w:webHidden/>
              </w:rPr>
              <w:instrText xml:space="preserve"> PAGEREF _Toc196900863 \h </w:instrText>
            </w:r>
            <w:r>
              <w:rPr>
                <w:noProof/>
                <w:webHidden/>
              </w:rPr>
            </w:r>
            <w:r>
              <w:rPr>
                <w:noProof/>
                <w:webHidden/>
              </w:rPr>
              <w:fldChar w:fldCharType="separate"/>
            </w:r>
            <w:r>
              <w:rPr>
                <w:noProof/>
                <w:webHidden/>
              </w:rPr>
              <w:t>15</w:t>
            </w:r>
            <w:r>
              <w:rPr>
                <w:noProof/>
                <w:webHidden/>
              </w:rPr>
              <w:fldChar w:fldCharType="end"/>
            </w:r>
          </w:hyperlink>
        </w:p>
        <w:p w14:paraId="35A43897" w14:textId="57EA940F" w:rsidR="00C40AD3" w:rsidRDefault="00C40AD3" w:rsidP="00C40AD3">
          <w:pPr>
            <w:pStyle w:val="TM2"/>
            <w:tabs>
              <w:tab w:val="right" w:leader="dot" w:pos="9016"/>
            </w:tabs>
            <w:rPr>
              <w:rFonts w:asciiTheme="minorHAnsi" w:eastAsiaTheme="minorEastAsia" w:hAnsiTheme="minorHAnsi" w:cstheme="minorBidi"/>
              <w:noProof/>
              <w:kern w:val="2"/>
              <w14:ligatures w14:val="standardContextual"/>
            </w:rPr>
          </w:pPr>
          <w:hyperlink w:anchor="_Toc196900864" w:history="1">
            <w:r w:rsidRPr="002D49D6">
              <w:rPr>
                <w:rStyle w:val="Lienhypertexte"/>
                <w:noProof/>
              </w:rPr>
              <w:t>Villes d’échantillonnage</w:t>
            </w:r>
            <w:r>
              <w:rPr>
                <w:noProof/>
                <w:webHidden/>
              </w:rPr>
              <w:tab/>
            </w:r>
            <w:r>
              <w:rPr>
                <w:noProof/>
                <w:webHidden/>
              </w:rPr>
              <w:fldChar w:fldCharType="begin"/>
            </w:r>
            <w:r>
              <w:rPr>
                <w:noProof/>
                <w:webHidden/>
              </w:rPr>
              <w:instrText xml:space="preserve"> PAGEREF _Toc196900864 \h </w:instrText>
            </w:r>
            <w:r>
              <w:rPr>
                <w:noProof/>
                <w:webHidden/>
              </w:rPr>
            </w:r>
            <w:r>
              <w:rPr>
                <w:noProof/>
                <w:webHidden/>
              </w:rPr>
              <w:fldChar w:fldCharType="separate"/>
            </w:r>
            <w:r>
              <w:rPr>
                <w:noProof/>
                <w:webHidden/>
              </w:rPr>
              <w:t>15</w:t>
            </w:r>
            <w:r>
              <w:rPr>
                <w:noProof/>
                <w:webHidden/>
              </w:rPr>
              <w:fldChar w:fldCharType="end"/>
            </w:r>
          </w:hyperlink>
        </w:p>
        <w:p w14:paraId="781BB9D1" w14:textId="71B501B7" w:rsidR="00C40AD3" w:rsidRDefault="00C40AD3" w:rsidP="00C40AD3">
          <w:pPr>
            <w:pStyle w:val="TM3"/>
            <w:tabs>
              <w:tab w:val="right" w:leader="dot" w:pos="9016"/>
            </w:tabs>
            <w:rPr>
              <w:rFonts w:asciiTheme="minorHAnsi" w:eastAsiaTheme="minorEastAsia" w:hAnsiTheme="minorHAnsi" w:cstheme="minorBidi"/>
              <w:noProof/>
              <w:kern w:val="2"/>
              <w14:ligatures w14:val="standardContextual"/>
            </w:rPr>
          </w:pPr>
          <w:hyperlink w:anchor="_Toc196900865" w:history="1">
            <w:r w:rsidRPr="002D49D6">
              <w:rPr>
                <w:rStyle w:val="Lienhypertexte"/>
                <w:noProof/>
              </w:rPr>
              <w:t>Lima (80 m)</w:t>
            </w:r>
            <w:r>
              <w:rPr>
                <w:noProof/>
                <w:webHidden/>
              </w:rPr>
              <w:tab/>
            </w:r>
            <w:r>
              <w:rPr>
                <w:noProof/>
                <w:webHidden/>
              </w:rPr>
              <w:fldChar w:fldCharType="begin"/>
            </w:r>
            <w:r>
              <w:rPr>
                <w:noProof/>
                <w:webHidden/>
              </w:rPr>
              <w:instrText xml:space="preserve"> PAGEREF _Toc196900865 \h </w:instrText>
            </w:r>
            <w:r>
              <w:rPr>
                <w:noProof/>
                <w:webHidden/>
              </w:rPr>
            </w:r>
            <w:r>
              <w:rPr>
                <w:noProof/>
                <w:webHidden/>
              </w:rPr>
              <w:fldChar w:fldCharType="separate"/>
            </w:r>
            <w:r>
              <w:rPr>
                <w:noProof/>
                <w:webHidden/>
              </w:rPr>
              <w:t>15</w:t>
            </w:r>
            <w:r>
              <w:rPr>
                <w:noProof/>
                <w:webHidden/>
              </w:rPr>
              <w:fldChar w:fldCharType="end"/>
            </w:r>
          </w:hyperlink>
        </w:p>
        <w:p w14:paraId="5AB47345" w14:textId="4815AFC2" w:rsidR="00C40AD3" w:rsidRDefault="00C40AD3" w:rsidP="00C40AD3">
          <w:pPr>
            <w:pStyle w:val="TM3"/>
            <w:tabs>
              <w:tab w:val="right" w:leader="dot" w:pos="9016"/>
            </w:tabs>
            <w:rPr>
              <w:rFonts w:asciiTheme="minorHAnsi" w:eastAsiaTheme="minorEastAsia" w:hAnsiTheme="minorHAnsi" w:cstheme="minorBidi"/>
              <w:noProof/>
              <w:kern w:val="2"/>
              <w14:ligatures w14:val="standardContextual"/>
            </w:rPr>
          </w:pPr>
          <w:hyperlink w:anchor="_Toc196900866" w:history="1">
            <w:r w:rsidRPr="002D49D6">
              <w:rPr>
                <w:rStyle w:val="Lienhypertexte"/>
                <w:noProof/>
              </w:rPr>
              <w:t>Cusco (3 399 m)</w:t>
            </w:r>
            <w:r>
              <w:rPr>
                <w:noProof/>
                <w:webHidden/>
              </w:rPr>
              <w:tab/>
            </w:r>
            <w:r>
              <w:rPr>
                <w:noProof/>
                <w:webHidden/>
              </w:rPr>
              <w:fldChar w:fldCharType="begin"/>
            </w:r>
            <w:r>
              <w:rPr>
                <w:noProof/>
                <w:webHidden/>
              </w:rPr>
              <w:instrText xml:space="preserve"> PAGEREF _Toc196900866 \h </w:instrText>
            </w:r>
            <w:r>
              <w:rPr>
                <w:noProof/>
                <w:webHidden/>
              </w:rPr>
            </w:r>
            <w:r>
              <w:rPr>
                <w:noProof/>
                <w:webHidden/>
              </w:rPr>
              <w:fldChar w:fldCharType="separate"/>
            </w:r>
            <w:r>
              <w:rPr>
                <w:noProof/>
                <w:webHidden/>
              </w:rPr>
              <w:t>15</w:t>
            </w:r>
            <w:r>
              <w:rPr>
                <w:noProof/>
                <w:webHidden/>
              </w:rPr>
              <w:fldChar w:fldCharType="end"/>
            </w:r>
          </w:hyperlink>
        </w:p>
        <w:p w14:paraId="57B71115" w14:textId="6D3F1F92" w:rsidR="00C40AD3" w:rsidRDefault="00C40AD3" w:rsidP="00C40AD3">
          <w:pPr>
            <w:pStyle w:val="TM3"/>
            <w:tabs>
              <w:tab w:val="right" w:leader="dot" w:pos="9016"/>
            </w:tabs>
            <w:rPr>
              <w:rFonts w:asciiTheme="minorHAnsi" w:eastAsiaTheme="minorEastAsia" w:hAnsiTheme="minorHAnsi" w:cstheme="minorBidi"/>
              <w:noProof/>
              <w:kern w:val="2"/>
              <w14:ligatures w14:val="standardContextual"/>
            </w:rPr>
          </w:pPr>
          <w:hyperlink w:anchor="_Toc196900867" w:history="1">
            <w:r w:rsidRPr="002D49D6">
              <w:rPr>
                <w:rStyle w:val="Lienhypertexte"/>
                <w:noProof/>
              </w:rPr>
              <w:t>Juliaca (3 825 m)</w:t>
            </w:r>
            <w:r>
              <w:rPr>
                <w:noProof/>
                <w:webHidden/>
              </w:rPr>
              <w:tab/>
            </w:r>
            <w:r>
              <w:rPr>
                <w:noProof/>
                <w:webHidden/>
              </w:rPr>
              <w:fldChar w:fldCharType="begin"/>
            </w:r>
            <w:r>
              <w:rPr>
                <w:noProof/>
                <w:webHidden/>
              </w:rPr>
              <w:instrText xml:space="preserve"> PAGEREF _Toc196900867 \h </w:instrText>
            </w:r>
            <w:r>
              <w:rPr>
                <w:noProof/>
                <w:webHidden/>
              </w:rPr>
            </w:r>
            <w:r>
              <w:rPr>
                <w:noProof/>
                <w:webHidden/>
              </w:rPr>
              <w:fldChar w:fldCharType="separate"/>
            </w:r>
            <w:r>
              <w:rPr>
                <w:noProof/>
                <w:webHidden/>
              </w:rPr>
              <w:t>16</w:t>
            </w:r>
            <w:r>
              <w:rPr>
                <w:noProof/>
                <w:webHidden/>
              </w:rPr>
              <w:fldChar w:fldCharType="end"/>
            </w:r>
          </w:hyperlink>
        </w:p>
        <w:p w14:paraId="25172580" w14:textId="2DAA0242" w:rsidR="00C40AD3" w:rsidRDefault="00C40AD3" w:rsidP="00C40AD3">
          <w:pPr>
            <w:pStyle w:val="TM3"/>
            <w:tabs>
              <w:tab w:val="right" w:leader="dot" w:pos="9016"/>
            </w:tabs>
            <w:rPr>
              <w:rFonts w:asciiTheme="minorHAnsi" w:eastAsiaTheme="minorEastAsia" w:hAnsiTheme="minorHAnsi" w:cstheme="minorBidi"/>
              <w:noProof/>
              <w:kern w:val="2"/>
              <w14:ligatures w14:val="standardContextual"/>
            </w:rPr>
          </w:pPr>
          <w:hyperlink w:anchor="_Toc196900868" w:history="1">
            <w:r w:rsidRPr="002D49D6">
              <w:rPr>
                <w:rStyle w:val="Lienhypertexte"/>
                <w:noProof/>
              </w:rPr>
              <w:t>La Rinconada (5 100 m)</w:t>
            </w:r>
            <w:r>
              <w:rPr>
                <w:noProof/>
                <w:webHidden/>
              </w:rPr>
              <w:tab/>
            </w:r>
            <w:r>
              <w:rPr>
                <w:noProof/>
                <w:webHidden/>
              </w:rPr>
              <w:fldChar w:fldCharType="begin"/>
            </w:r>
            <w:r>
              <w:rPr>
                <w:noProof/>
                <w:webHidden/>
              </w:rPr>
              <w:instrText xml:space="preserve"> PAGEREF _Toc196900868 \h </w:instrText>
            </w:r>
            <w:r>
              <w:rPr>
                <w:noProof/>
                <w:webHidden/>
              </w:rPr>
            </w:r>
            <w:r>
              <w:rPr>
                <w:noProof/>
                <w:webHidden/>
              </w:rPr>
              <w:fldChar w:fldCharType="separate"/>
            </w:r>
            <w:r>
              <w:rPr>
                <w:noProof/>
                <w:webHidden/>
              </w:rPr>
              <w:t>16</w:t>
            </w:r>
            <w:r>
              <w:rPr>
                <w:noProof/>
                <w:webHidden/>
              </w:rPr>
              <w:fldChar w:fldCharType="end"/>
            </w:r>
          </w:hyperlink>
        </w:p>
        <w:p w14:paraId="0406754C" w14:textId="45892E4E" w:rsidR="00C40AD3" w:rsidRDefault="00C40AD3" w:rsidP="00C40AD3">
          <w:pPr>
            <w:pStyle w:val="TM2"/>
            <w:tabs>
              <w:tab w:val="right" w:leader="dot" w:pos="9016"/>
            </w:tabs>
            <w:rPr>
              <w:rFonts w:asciiTheme="minorHAnsi" w:eastAsiaTheme="minorEastAsia" w:hAnsiTheme="minorHAnsi" w:cstheme="minorBidi"/>
              <w:noProof/>
              <w:kern w:val="2"/>
              <w14:ligatures w14:val="standardContextual"/>
            </w:rPr>
          </w:pPr>
          <w:hyperlink w:anchor="_Toc196900869" w:history="1">
            <w:r w:rsidRPr="002D49D6">
              <w:rPr>
                <w:rStyle w:val="Lienhypertexte"/>
                <w:noProof/>
              </w:rPr>
              <w:t>Matériels</w:t>
            </w:r>
            <w:r>
              <w:rPr>
                <w:noProof/>
                <w:webHidden/>
              </w:rPr>
              <w:tab/>
            </w:r>
            <w:r>
              <w:rPr>
                <w:noProof/>
                <w:webHidden/>
              </w:rPr>
              <w:fldChar w:fldCharType="begin"/>
            </w:r>
            <w:r>
              <w:rPr>
                <w:noProof/>
                <w:webHidden/>
              </w:rPr>
              <w:instrText xml:space="preserve"> PAGEREF _Toc196900869 \h </w:instrText>
            </w:r>
            <w:r>
              <w:rPr>
                <w:noProof/>
                <w:webHidden/>
              </w:rPr>
            </w:r>
            <w:r>
              <w:rPr>
                <w:noProof/>
                <w:webHidden/>
              </w:rPr>
              <w:fldChar w:fldCharType="separate"/>
            </w:r>
            <w:r>
              <w:rPr>
                <w:noProof/>
                <w:webHidden/>
              </w:rPr>
              <w:t>16</w:t>
            </w:r>
            <w:r>
              <w:rPr>
                <w:noProof/>
                <w:webHidden/>
              </w:rPr>
              <w:fldChar w:fldCharType="end"/>
            </w:r>
          </w:hyperlink>
        </w:p>
        <w:p w14:paraId="06CE9744" w14:textId="202209C2" w:rsidR="00C40AD3" w:rsidRDefault="00C40AD3" w:rsidP="00C40AD3">
          <w:pPr>
            <w:pStyle w:val="TM3"/>
            <w:tabs>
              <w:tab w:val="right" w:leader="dot" w:pos="9016"/>
            </w:tabs>
            <w:rPr>
              <w:rFonts w:asciiTheme="minorHAnsi" w:eastAsiaTheme="minorEastAsia" w:hAnsiTheme="minorHAnsi" w:cstheme="minorBidi"/>
              <w:noProof/>
              <w:kern w:val="2"/>
              <w14:ligatures w14:val="standardContextual"/>
            </w:rPr>
          </w:pPr>
          <w:hyperlink w:anchor="_Toc196900870" w:history="1">
            <w:r w:rsidRPr="002D49D6">
              <w:rPr>
                <w:rStyle w:val="Lienhypertexte"/>
                <w:noProof/>
              </w:rPr>
              <w:t>Instruments d'Évaluation</w:t>
            </w:r>
            <w:r>
              <w:rPr>
                <w:noProof/>
                <w:webHidden/>
              </w:rPr>
              <w:tab/>
            </w:r>
            <w:r>
              <w:rPr>
                <w:noProof/>
                <w:webHidden/>
              </w:rPr>
              <w:fldChar w:fldCharType="begin"/>
            </w:r>
            <w:r>
              <w:rPr>
                <w:noProof/>
                <w:webHidden/>
              </w:rPr>
              <w:instrText xml:space="preserve"> PAGEREF _Toc196900870 \h </w:instrText>
            </w:r>
            <w:r>
              <w:rPr>
                <w:noProof/>
                <w:webHidden/>
              </w:rPr>
            </w:r>
            <w:r>
              <w:rPr>
                <w:noProof/>
                <w:webHidden/>
              </w:rPr>
              <w:fldChar w:fldCharType="separate"/>
            </w:r>
            <w:r>
              <w:rPr>
                <w:noProof/>
                <w:webHidden/>
              </w:rPr>
              <w:t>16</w:t>
            </w:r>
            <w:r>
              <w:rPr>
                <w:noProof/>
                <w:webHidden/>
              </w:rPr>
              <w:fldChar w:fldCharType="end"/>
            </w:r>
          </w:hyperlink>
        </w:p>
        <w:p w14:paraId="3E8DB716" w14:textId="3F0A9028" w:rsidR="00C40AD3" w:rsidRDefault="00C40AD3" w:rsidP="00C40AD3">
          <w:pPr>
            <w:pStyle w:val="TM2"/>
            <w:tabs>
              <w:tab w:val="right" w:leader="dot" w:pos="9016"/>
            </w:tabs>
            <w:rPr>
              <w:rFonts w:asciiTheme="minorHAnsi" w:eastAsiaTheme="minorEastAsia" w:hAnsiTheme="minorHAnsi" w:cstheme="minorBidi"/>
              <w:noProof/>
              <w:kern w:val="2"/>
              <w14:ligatures w14:val="standardContextual"/>
            </w:rPr>
          </w:pPr>
          <w:hyperlink w:anchor="_Toc196900871" w:history="1">
            <w:r w:rsidRPr="002D49D6">
              <w:rPr>
                <w:rStyle w:val="Lienhypertexte"/>
                <w:noProof/>
              </w:rPr>
              <w:t>Procédure</w:t>
            </w:r>
            <w:r>
              <w:rPr>
                <w:noProof/>
                <w:webHidden/>
              </w:rPr>
              <w:tab/>
            </w:r>
            <w:r>
              <w:rPr>
                <w:noProof/>
                <w:webHidden/>
              </w:rPr>
              <w:fldChar w:fldCharType="begin"/>
            </w:r>
            <w:r>
              <w:rPr>
                <w:noProof/>
                <w:webHidden/>
              </w:rPr>
              <w:instrText xml:space="preserve"> PAGEREF _Toc196900871 \h </w:instrText>
            </w:r>
            <w:r>
              <w:rPr>
                <w:noProof/>
                <w:webHidden/>
              </w:rPr>
            </w:r>
            <w:r>
              <w:rPr>
                <w:noProof/>
                <w:webHidden/>
              </w:rPr>
              <w:fldChar w:fldCharType="separate"/>
            </w:r>
            <w:r>
              <w:rPr>
                <w:noProof/>
                <w:webHidden/>
              </w:rPr>
              <w:t>17</w:t>
            </w:r>
            <w:r>
              <w:rPr>
                <w:noProof/>
                <w:webHidden/>
              </w:rPr>
              <w:fldChar w:fldCharType="end"/>
            </w:r>
          </w:hyperlink>
        </w:p>
        <w:p w14:paraId="5DB5A759" w14:textId="3FA281DC" w:rsidR="00C40AD3" w:rsidRDefault="00C40AD3" w:rsidP="00C40AD3">
          <w:pPr>
            <w:pStyle w:val="TM3"/>
            <w:tabs>
              <w:tab w:val="right" w:leader="dot" w:pos="9016"/>
            </w:tabs>
            <w:rPr>
              <w:rFonts w:asciiTheme="minorHAnsi" w:eastAsiaTheme="minorEastAsia" w:hAnsiTheme="minorHAnsi" w:cstheme="minorBidi"/>
              <w:noProof/>
              <w:kern w:val="2"/>
              <w14:ligatures w14:val="standardContextual"/>
            </w:rPr>
          </w:pPr>
          <w:hyperlink w:anchor="_Toc196900872" w:history="1">
            <w:r w:rsidRPr="002D49D6">
              <w:rPr>
                <w:rStyle w:val="Lienhypertexte"/>
                <w:noProof/>
              </w:rPr>
              <w:t>Analyses statistiques</w:t>
            </w:r>
            <w:r>
              <w:rPr>
                <w:noProof/>
                <w:webHidden/>
              </w:rPr>
              <w:tab/>
            </w:r>
            <w:r>
              <w:rPr>
                <w:noProof/>
                <w:webHidden/>
              </w:rPr>
              <w:fldChar w:fldCharType="begin"/>
            </w:r>
            <w:r>
              <w:rPr>
                <w:noProof/>
                <w:webHidden/>
              </w:rPr>
              <w:instrText xml:space="preserve"> PAGEREF _Toc196900872 \h </w:instrText>
            </w:r>
            <w:r>
              <w:rPr>
                <w:noProof/>
                <w:webHidden/>
              </w:rPr>
            </w:r>
            <w:r>
              <w:rPr>
                <w:noProof/>
                <w:webHidden/>
              </w:rPr>
              <w:fldChar w:fldCharType="separate"/>
            </w:r>
            <w:r>
              <w:rPr>
                <w:noProof/>
                <w:webHidden/>
              </w:rPr>
              <w:t>17</w:t>
            </w:r>
            <w:r>
              <w:rPr>
                <w:noProof/>
                <w:webHidden/>
              </w:rPr>
              <w:fldChar w:fldCharType="end"/>
            </w:r>
          </w:hyperlink>
        </w:p>
        <w:p w14:paraId="1CE1F1CD" w14:textId="4C9A46A9" w:rsidR="00C40AD3" w:rsidRDefault="00C40AD3" w:rsidP="00C40AD3">
          <w:pPr>
            <w:pStyle w:val="TM1"/>
            <w:rPr>
              <w:rFonts w:asciiTheme="minorHAnsi" w:eastAsiaTheme="minorEastAsia" w:hAnsiTheme="minorHAnsi" w:cstheme="minorBidi"/>
              <w:kern w:val="2"/>
              <w14:ligatures w14:val="standardContextual"/>
            </w:rPr>
          </w:pPr>
          <w:hyperlink w:anchor="_Toc196900873" w:history="1">
            <w:r w:rsidRPr="002D49D6">
              <w:rPr>
                <w:rStyle w:val="Lienhypertexte"/>
              </w:rPr>
              <w:t>Annexes</w:t>
            </w:r>
            <w:r>
              <w:rPr>
                <w:webHidden/>
              </w:rPr>
              <w:tab/>
            </w:r>
            <w:r>
              <w:rPr>
                <w:webHidden/>
              </w:rPr>
              <w:fldChar w:fldCharType="begin"/>
            </w:r>
            <w:r>
              <w:rPr>
                <w:webHidden/>
              </w:rPr>
              <w:instrText xml:space="preserve"> PAGEREF _Toc196900873 \h </w:instrText>
            </w:r>
            <w:r>
              <w:rPr>
                <w:webHidden/>
              </w:rPr>
            </w:r>
            <w:r>
              <w:rPr>
                <w:webHidden/>
              </w:rPr>
              <w:fldChar w:fldCharType="separate"/>
            </w:r>
            <w:r>
              <w:rPr>
                <w:webHidden/>
              </w:rPr>
              <w:t>19</w:t>
            </w:r>
            <w:r>
              <w:rPr>
                <w:webHidden/>
              </w:rPr>
              <w:fldChar w:fldCharType="end"/>
            </w:r>
          </w:hyperlink>
        </w:p>
        <w:p w14:paraId="51E79C93" w14:textId="2306119A" w:rsidR="00B86C8F" w:rsidRPr="00B86C8F" w:rsidRDefault="00B86C8F">
          <w:r w:rsidRPr="00B86C8F">
            <w:rPr>
              <w:b/>
              <w:bCs/>
            </w:rPr>
            <w:fldChar w:fldCharType="end"/>
          </w:r>
        </w:p>
      </w:sdtContent>
    </w:sdt>
    <w:p w14:paraId="47C24F0D" w14:textId="074B29EF" w:rsidR="00500D60" w:rsidRDefault="00500D60" w:rsidP="006816A9">
      <w:pPr>
        <w:pStyle w:val="Titre1"/>
        <w:rPr>
          <w:rFonts w:cs="Times New Roman"/>
        </w:rPr>
      </w:pPr>
      <w:r>
        <w:rPr>
          <w:rFonts w:cs="Times New Roman"/>
        </w:rPr>
        <w:br w:type="page"/>
      </w:r>
    </w:p>
    <w:p w14:paraId="1C548348" w14:textId="7B947F29" w:rsidR="006816A9" w:rsidRDefault="006816A9" w:rsidP="006816A9">
      <w:pPr>
        <w:pStyle w:val="Titre1"/>
      </w:pPr>
      <w:bookmarkStart w:id="2" w:name="_Toc196900853"/>
      <w:r>
        <w:lastRenderedPageBreak/>
        <w:t>Introduction</w:t>
      </w:r>
      <w:bookmarkEnd w:id="0"/>
      <w:bookmarkEnd w:id="2"/>
    </w:p>
    <w:p w14:paraId="15712886" w14:textId="77777777" w:rsidR="00775106" w:rsidRDefault="36EBF1CF" w:rsidP="00775106">
      <w:r>
        <w:t>La vie en haute altitude (HA) représente un défi physiologique pour de nombreuses personnes à travers le monde</w:t>
      </w:r>
      <w:r w:rsidR="00174302">
        <w:t>. Selon les estimations récentes, environ 400 millions de personnes réside</w:t>
      </w:r>
      <w:r w:rsidR="6F37B3B0">
        <w:t>raie</w:t>
      </w:r>
      <w:r w:rsidR="00174302">
        <w:t>nt de façon permanente à des altitudes supérieures à 1</w:t>
      </w:r>
      <w:r w:rsidR="6359B966">
        <w:t xml:space="preserve"> </w:t>
      </w:r>
      <w:r w:rsidR="00174302">
        <w:t>500 mètres, dont 81,6 millions au-delà de 2</w:t>
      </w:r>
      <w:r w:rsidR="1C2A1C2F">
        <w:t xml:space="preserve"> </w:t>
      </w:r>
      <w:r w:rsidR="00174302">
        <w:t>500 mètres, et près de 14,4 millions au-delà de 3</w:t>
      </w:r>
      <w:r w:rsidR="3F3F0F66">
        <w:t xml:space="preserve"> </w:t>
      </w:r>
      <w:r w:rsidR="00174302">
        <w:t xml:space="preserve">500 mètres d'altitude </w:t>
      </w:r>
      <w:r>
        <w:fldChar w:fldCharType="begin"/>
      </w:r>
      <w:r>
        <w:instrText xml:space="preserve"> ADDIN ZOTERO_ITEM CSL_CITATION {"citationID":"h4apHChE","properties":{"formattedCitation":"(Tremblay &amp; Ainslie, 2021)","plainCitation":"(Tremblay &amp; Ainslie, 2021)","noteIndex":0},"citationItems":[{"id":896,"uris":["http://zotero.org/users/14443926/items/5IN8RLRQ"],"itemData":{"id":896,"type":"article-journal","abstract":"Estimates of the global population of humans living at high altitude vary widely, and such data at the country level are unavailable. Herein, we use a geographic information system (GIS)-based approach to quantify human population at 500-m elevation intervals for each country. Based on georeferenced data for population (LandScan Global 2019) and elevation (Global Multiresolution Terrain Elevation Data), 500.3 million humans live at ≥1,500 m, 81.6 million at ≥2,500 m, and 14.4 million at ≥3,500 m. Ethiopia has the largest absolute population at ≥1,500 m and ≥2,500 m, while China has the greatest at ≥3,500 m. Lesotho has the greatest percentage of its population above 1,500 m, while Bolivia has the greatest at ≥2,500 m and ≥3,500 m. High altitude presents a myriad of environmental stresses that provoke physiological responses and adaptation, and consequently impact disease prevalence and severity. While the majority of high-altitude physiology research is based upon lowlanders from western, educated, industrialized, rich, and democratic countries ascending to high altitude, the global population distribution of high-altitude residents encourages an increased emphasis on understanding high-altitude physiology, adaptation, epidemiology, and public health in the </w:instrText>
      </w:r>
      <w:r w:rsidRPr="16073718">
        <w:rPr>
          <w:rFonts w:ascii="Cambria Math" w:hAnsi="Cambria Math" w:cs="Cambria Math"/>
        </w:rPr>
        <w:instrText>∼</w:instrText>
      </w:r>
      <w:r>
        <w:instrText xml:space="preserve">500 million permanent high-altitude residents.","container-title":"Proceedings of the National Academy of Sciences","DOI":"10.1073/pnas.2102463118","ISSN":"0027-8424, 1091-6490","issue":"18","journalAbbreviation":"Proc. Natl. Acad. Sci. U.S.A.","language":"en","page":"e2102463118","source":"DOI.org (Crossref)","title":"Global and country-level estimates of human population at high altitude","URL":"https://pnas.org/doi/full/10.1073/pnas.2102463118","volume":"118","author":[{"family":"Tremblay","given":"Joshua C."},{"family":"Ainslie","given":"Philip N."}],"accessed":{"date-parts":[["2025",2,14]]},"issued":{"date-parts":[["2021",5,4]]}}}],"schema":"https://github.com/citation-style-language/schema/raw/master/csl-citation.json"} </w:instrText>
      </w:r>
      <w:r>
        <w:fldChar w:fldCharType="separate"/>
      </w:r>
      <w:r w:rsidR="007C1D89">
        <w:t xml:space="preserve">(Tremblay </w:t>
      </w:r>
      <w:r w:rsidR="3B6C2E97">
        <w:t xml:space="preserve">&amp; </w:t>
      </w:r>
      <w:r w:rsidR="007C1D89">
        <w:t>Ainslie, 2021)</w:t>
      </w:r>
      <w:r>
        <w:fldChar w:fldCharType="end"/>
      </w:r>
      <w:r w:rsidR="00174302">
        <w:t>. Cette population substantielle se concentre dans trois régions géographiques principales : la cordillère des Andes en Amérique du Sud, le plateau tibétain en Asie, et les hauts plateaux éthiopiens en Afrique. Dans certaines régions comme le Pérou, la Bolivie, ou le Tibet, des communautés entières vivent à des altitudes dépassant 4</w:t>
      </w:r>
      <w:r w:rsidR="0B5E3EC1">
        <w:t xml:space="preserve"> </w:t>
      </w:r>
      <w:r w:rsidR="00174302">
        <w:t xml:space="preserve">000 mètres, représentant ainsi un modèle naturel d'adaptation humaine à des conditions environnementales extrêmes </w:t>
      </w:r>
      <w:r>
        <w:fldChar w:fldCharType="begin"/>
      </w:r>
      <w:r>
        <w:instrText xml:space="preserve"> ADDIN ZOTERO_ITEM CSL_CITATION {"citationID":"2hCFr0eP","properties":{"formattedCitation":"(Beall, 2014)","plainCitation":"(Beall, 2014)","noteIndex":0},"citationItems":[{"id":821,"uris":["http://zotero.org/users/14443926/items/WPYS2TGA"],"itemData":{"id":821,"type":"article-journal","abstract":"Populations residing for millennia on the high-altitude plateaus of the world started natural experiments that we can evaluate to address questions about the processes of evolution and adaptation. A 2001 assessment in this journal summarized abundant evidence that Tibetan and Andean high-altitude natives had different phenotypes, and the article made a case for the hypothesis that different genetic bases underlie traits in the two populations. Since then, knowledge of the prehistory of high-altitude populations has grown, information about East African highlanders has become available, genomic science has grown exponentially, and the genetic and molecular bases of oxygen homeostasis have been clariﬁed. Those scientiﬁc advances have transformed the study of high-altitude populations. The present review aims to summarize recent advances in understanding with an emphasis on the genetic bases of adaptive phenotypes, particularly hemoglobin concentration among Tibetan highlanders. EGLN1 and EPAS1 encode two crucial proteins contributing to oxygen homeostasis, the oxygen sensor PHD2 and the transcription factor subunit HIF-2α, respectively; they show signals of natural selection such as marked allele frequency differentiation between Tibetans and lowland populations. EPAS1 genotypes associated in several studies with the dampened hemoglobin phenotype that is characteristic of Tibetans at high altitude but did not associate with the dampened response among Amhara from Ethiopia or the vigorous elevation of hemoglobin concentration among Andean highlanders. Future work will likely develop understanding of the integrative biology leading from genotype to phenotype to population in all highland areas.","container-title":"Annual Review of Anthropology","DOI":"10.1146/annurev-anthro-102313-030000","ISSN":"0084-6570, 1545-4290","issue":"1","journalAbbreviation":"Annu. Rev. Anthropol.","language":"en","page":"251-272","source":"DOI.org (Crossref)","title":"Adaptation to High Altitude: Phenotypes and Genotypes","title-short":"Adaptation to High Altitude","URL":"https://www.annualreviews.org/doi/10.1146/annurev-anthro-102313-030000","volume":"43","author":[{"family":"Beall","given":"Cynthia M."}],"accessed":{"date-parts":[["2024",12,2]]},"issued":{"date-parts":[["2014",10,21]]}}}],"schema":"https://github.com/citation-style-language/schema/raw/master/csl-citation.json"} </w:instrText>
      </w:r>
      <w:r>
        <w:fldChar w:fldCharType="separate"/>
      </w:r>
      <w:r w:rsidR="007C1D89">
        <w:t>(Beall, 2014)</w:t>
      </w:r>
      <w:r>
        <w:fldChar w:fldCharType="end"/>
      </w:r>
      <w:r w:rsidR="00174302">
        <w:t>.</w:t>
      </w:r>
    </w:p>
    <w:p w14:paraId="690A21F1" w14:textId="5E8E5574" w:rsidR="00174302" w:rsidRPr="00174302" w:rsidRDefault="001C6765" w:rsidP="00775106">
      <w:r>
        <w:fldChar w:fldCharType="begin"/>
      </w:r>
      <w:r>
        <w:instrText xml:space="preserve"> ADDIN ZOTERO_ITEM CSL_CITATION {"citationID":"miqk6vuO","properties":{"formattedCitation":"(B\\uc0\\u228{}rtsch &amp; Saltin, 2008)","plainCitation":"(Bärtsch &amp; Saltin, 2008)","noteIndex":0},"citationItems":[{"id":1006,"uris":["http://zotero.org/users/14443926/items/955C45CB"],"itemData":{"id":1006,"type":"article-journal","abstract":"The key elements in acclimatization aim at securing the oxygen supply to tissues and organs of the body with an optimal oxygen tension of the arterial blood. In acute exposure, ventilation and heart rate are elevated with a minimum reduction in stroke volume. In addition, plasma volume is reduced over 24–48 h to improve the oxygen‐carrying capacity of the blood, and is further improved during a prolonged sojourn at altitude through an enhanced erythropoiesis and larger Hb mass, allowing for a partial or full restoration of the blood volume and arterial oxygen content. Most of these adaptations are observed from quite low altitudes [</w:instrText>
      </w:r>
      <w:r>
        <w:rPr>
          <w:rFonts w:ascii="Cambria Math" w:hAnsi="Cambria Math" w:cs="Cambria Math"/>
        </w:rPr>
        <w:instrText>∼</w:instrText>
      </w:r>
      <w:r>
        <w:instrText xml:space="preserve">1000 m above sea level (m a.s.l.)] and become prominent from 2000 m a.s.l. At these higher altitudes additional adaptations occur, one being a reduction in the maximal heart rate response and consequently a lower peak cardiac output. Thus, in spite of a normalization of the arterial oxygen content after 4 or more weeks at altitude, the peak oxygen uptake reached after a long acclimatization period is essentially unaltered compared with acute exposure. What is gained is a more complete oxygenation of the blood in the lungs, i.e. SaO\n              2\n              is increased. The alteration at the muscle level at altitude is minor and so is the effect on the metabolism, although it is debated whether a possible reduction in blood lactate accumulation occurs during exercise at altitude. Transient acute mountain sickness (headache, anorexia, and nausea) is present in 10–30% of subjects at altitudes between 2500 and 3000 m a.s.l. Pulmonary edema is rarely seen below 3000 m a.s.l. and brain edema is not seen below 4000 m a.s.l. It is possible to travel to altitudes of 2500–3000 m a.s.l., wait for 2 days, and then gradually start to train. At higher altitudes, one should consider a staged ascent (average ascent rate 300 m/day above 2000 m a.s.l.), primarily in order to sleep and feel well, and minimize the risk of mountain sickness. A new classification of altitude levels based on the effects on performance and well‐being is proposed and an overview given over the various modalities using hypoxia and altitude for improvement of performance.","container-title":"Scandinavian Journal of Medicine &amp; Science in Sports","DOI":"10.1111/j.1600-0838.2008.00827.x","ISSN":"0905-7188, 1600-0838","issue":"s1","journalAbbreviation":"Scandinavian Med Sci Sports","language":"en","license":"http://onlinelibrary.wiley.com/termsAndConditions#vor","page":"1-10","source":"DOI.org (Crossref)","title":"General introduction to altitude adaptation and mountain sickness","URL":"https://onlinelibrary.wiley.com/doi/10.1111/j.1600-0838.2008.00827.x","volume":"18","author":[{"family":"Bärtsch","given":"P."},{"family":"Saltin","given":"B."}],"accessed":{"date-parts":[["2025",4,10]]},"issued":{"date-parts":[["2008",8]]}}}],"schema":"https://github.com/citation-style-language/schema/raw/master/csl-citation.json"} </w:instrText>
      </w:r>
      <w:r>
        <w:fldChar w:fldCharType="separate"/>
      </w:r>
      <w:proofErr w:type="spellStart"/>
      <w:r w:rsidRPr="001C6765">
        <w:t>Bärtsch</w:t>
      </w:r>
      <w:proofErr w:type="spellEnd"/>
      <w:r w:rsidRPr="001C6765">
        <w:t xml:space="preserve"> </w:t>
      </w:r>
      <w:r>
        <w:t>et</w:t>
      </w:r>
      <w:r w:rsidRPr="001C6765">
        <w:t xml:space="preserve"> </w:t>
      </w:r>
      <w:proofErr w:type="spellStart"/>
      <w:r w:rsidRPr="001C6765">
        <w:t>Saltin</w:t>
      </w:r>
      <w:proofErr w:type="spellEnd"/>
      <w:r>
        <w:t xml:space="preserve"> (</w:t>
      </w:r>
      <w:r w:rsidRPr="001C6765">
        <w:t>2008)</w:t>
      </w:r>
      <w:r>
        <w:fldChar w:fldCharType="end"/>
      </w:r>
      <w:r>
        <w:t xml:space="preserve"> </w:t>
      </w:r>
      <w:proofErr w:type="spellStart"/>
      <w:r w:rsidR="24E65657" w:rsidRPr="2C872AAB">
        <w:rPr>
          <w:lang w:val="en-US"/>
        </w:rPr>
        <w:t>proposent</w:t>
      </w:r>
      <w:proofErr w:type="spellEnd"/>
      <w:r w:rsidR="24E65657" w:rsidRPr="2C872AAB">
        <w:rPr>
          <w:lang w:val="en-US"/>
        </w:rPr>
        <w:t xml:space="preserve"> </w:t>
      </w:r>
      <w:proofErr w:type="spellStart"/>
      <w:r w:rsidR="24E65657" w:rsidRPr="2C872AAB">
        <w:rPr>
          <w:lang w:val="en-US"/>
        </w:rPr>
        <w:t>une</w:t>
      </w:r>
      <w:proofErr w:type="spellEnd"/>
      <w:r w:rsidR="24E65657" w:rsidRPr="2C872AAB">
        <w:rPr>
          <w:lang w:val="en-US"/>
        </w:rPr>
        <w:t xml:space="preserve"> classification </w:t>
      </w:r>
      <w:proofErr w:type="spellStart"/>
      <w:r w:rsidR="24E65657" w:rsidRPr="2C872AAB">
        <w:rPr>
          <w:lang w:val="en-US"/>
        </w:rPr>
        <w:t>fonctionnelle</w:t>
      </w:r>
      <w:proofErr w:type="spellEnd"/>
      <w:r w:rsidR="24E65657" w:rsidRPr="2C872AAB">
        <w:rPr>
          <w:lang w:val="en-US"/>
        </w:rPr>
        <w:t xml:space="preserve"> des altitudes </w:t>
      </w:r>
      <w:proofErr w:type="spellStart"/>
      <w:r w:rsidR="24E65657" w:rsidRPr="2C872AAB">
        <w:rPr>
          <w:lang w:val="en-US"/>
        </w:rPr>
        <w:t>basée</w:t>
      </w:r>
      <w:proofErr w:type="spellEnd"/>
      <w:r w:rsidR="24E65657" w:rsidRPr="2C872AAB">
        <w:rPr>
          <w:lang w:val="en-US"/>
        </w:rPr>
        <w:t xml:space="preserve"> sur les </w:t>
      </w:r>
      <w:proofErr w:type="spellStart"/>
      <w:r w:rsidR="24E65657" w:rsidRPr="2C872AAB">
        <w:rPr>
          <w:lang w:val="en-US"/>
        </w:rPr>
        <w:t>réponses</w:t>
      </w:r>
      <w:proofErr w:type="spellEnd"/>
      <w:r w:rsidR="24E65657" w:rsidRPr="2C872AAB">
        <w:rPr>
          <w:lang w:val="en-US"/>
        </w:rPr>
        <w:t xml:space="preserve"> </w:t>
      </w:r>
      <w:proofErr w:type="spellStart"/>
      <w:r w:rsidR="24E65657" w:rsidRPr="2C872AAB">
        <w:rPr>
          <w:lang w:val="en-US"/>
        </w:rPr>
        <w:t>physiologiques</w:t>
      </w:r>
      <w:proofErr w:type="spellEnd"/>
      <w:r w:rsidR="24E65657" w:rsidRPr="2C872AAB">
        <w:rPr>
          <w:lang w:val="en-US"/>
        </w:rPr>
        <w:t xml:space="preserve"> </w:t>
      </w:r>
      <w:proofErr w:type="spellStart"/>
      <w:r>
        <w:rPr>
          <w:lang w:val="en-US"/>
        </w:rPr>
        <w:t>où</w:t>
      </w:r>
      <w:proofErr w:type="spellEnd"/>
      <w:r w:rsidR="24E65657" w:rsidRPr="2C872AAB">
        <w:rPr>
          <w:lang w:val="en-US"/>
        </w:rPr>
        <w:t xml:space="preserve"> </w:t>
      </w:r>
      <w:proofErr w:type="spellStart"/>
      <w:r w:rsidR="24E65657" w:rsidRPr="2C872AAB">
        <w:rPr>
          <w:lang w:val="en-US"/>
        </w:rPr>
        <w:t>l'altitude</w:t>
      </w:r>
      <w:proofErr w:type="spellEnd"/>
      <w:r w:rsidR="24E65657" w:rsidRPr="2C872AAB">
        <w:rPr>
          <w:lang w:val="en-US"/>
        </w:rPr>
        <w:t xml:space="preserve"> </w:t>
      </w:r>
      <w:proofErr w:type="spellStart"/>
      <w:r w:rsidR="24E65657" w:rsidRPr="2C872AAB">
        <w:rPr>
          <w:lang w:val="en-US"/>
        </w:rPr>
        <w:t>modérée</w:t>
      </w:r>
      <w:proofErr w:type="spellEnd"/>
      <w:r w:rsidR="24E65657" w:rsidRPr="2C872AAB">
        <w:rPr>
          <w:lang w:val="en-US"/>
        </w:rPr>
        <w:t xml:space="preserve"> (1 500 - 2 500 m) correspond au début des </w:t>
      </w:r>
      <w:proofErr w:type="spellStart"/>
      <w:r w:rsidR="24E65657" w:rsidRPr="2C872AAB">
        <w:rPr>
          <w:lang w:val="en-US"/>
        </w:rPr>
        <w:t>ajustements</w:t>
      </w:r>
      <w:proofErr w:type="spellEnd"/>
      <w:r w:rsidR="24E65657" w:rsidRPr="2C872AAB">
        <w:rPr>
          <w:lang w:val="en-US"/>
        </w:rPr>
        <w:t xml:space="preserve"> </w:t>
      </w:r>
      <w:proofErr w:type="spellStart"/>
      <w:r w:rsidR="24E65657" w:rsidRPr="2C872AAB">
        <w:rPr>
          <w:lang w:val="en-US"/>
        </w:rPr>
        <w:t>physiologiques</w:t>
      </w:r>
      <w:proofErr w:type="spellEnd"/>
      <w:r w:rsidR="24E65657" w:rsidRPr="2C872AAB">
        <w:rPr>
          <w:lang w:val="en-US"/>
        </w:rPr>
        <w:t xml:space="preserve"> </w:t>
      </w:r>
      <w:proofErr w:type="spellStart"/>
      <w:r w:rsidR="24E65657" w:rsidRPr="2C872AAB">
        <w:rPr>
          <w:lang w:val="en-US"/>
        </w:rPr>
        <w:t>perceptibles</w:t>
      </w:r>
      <w:proofErr w:type="spellEnd"/>
      <w:r w:rsidR="24E65657" w:rsidRPr="2C872AAB">
        <w:rPr>
          <w:lang w:val="en-US"/>
        </w:rPr>
        <w:t xml:space="preserve"> ; </w:t>
      </w:r>
      <w:proofErr w:type="spellStart"/>
      <w:r w:rsidR="24E65657" w:rsidRPr="2C872AAB">
        <w:rPr>
          <w:lang w:val="en-US"/>
        </w:rPr>
        <w:t>l'altitude</w:t>
      </w:r>
      <w:proofErr w:type="spellEnd"/>
      <w:r w:rsidR="24E65657" w:rsidRPr="2C872AAB">
        <w:rPr>
          <w:lang w:val="en-US"/>
        </w:rPr>
        <w:t xml:space="preserve"> </w:t>
      </w:r>
      <w:proofErr w:type="spellStart"/>
      <w:r w:rsidR="24E65657" w:rsidRPr="2C872AAB">
        <w:rPr>
          <w:lang w:val="en-US"/>
        </w:rPr>
        <w:t>élevée</w:t>
      </w:r>
      <w:proofErr w:type="spellEnd"/>
      <w:r w:rsidR="24E65657" w:rsidRPr="2C872AAB">
        <w:rPr>
          <w:lang w:val="en-US"/>
        </w:rPr>
        <w:t xml:space="preserve"> (2 500 - 3 500 m) </w:t>
      </w:r>
      <w:proofErr w:type="spellStart"/>
      <w:r w:rsidR="24E65657" w:rsidRPr="2C872AAB">
        <w:rPr>
          <w:lang w:val="en-US"/>
        </w:rPr>
        <w:t>déclenche</w:t>
      </w:r>
      <w:proofErr w:type="spellEnd"/>
      <w:r w:rsidR="24E65657" w:rsidRPr="2C872AAB">
        <w:rPr>
          <w:lang w:val="en-US"/>
        </w:rPr>
        <w:t xml:space="preserve"> des </w:t>
      </w:r>
      <w:proofErr w:type="spellStart"/>
      <w:r w:rsidR="24E65657" w:rsidRPr="2C872AAB">
        <w:rPr>
          <w:lang w:val="en-US"/>
        </w:rPr>
        <w:t>réponses</w:t>
      </w:r>
      <w:proofErr w:type="spellEnd"/>
      <w:r w:rsidR="24E65657" w:rsidRPr="2C872AAB">
        <w:rPr>
          <w:lang w:val="en-US"/>
        </w:rPr>
        <w:t xml:space="preserve"> </w:t>
      </w:r>
      <w:proofErr w:type="spellStart"/>
      <w:r w:rsidR="24E65657" w:rsidRPr="2C872AAB">
        <w:rPr>
          <w:lang w:val="en-US"/>
        </w:rPr>
        <w:t>compensatoires</w:t>
      </w:r>
      <w:proofErr w:type="spellEnd"/>
      <w:r w:rsidR="24E65657" w:rsidRPr="2C872AAB">
        <w:rPr>
          <w:lang w:val="en-US"/>
        </w:rPr>
        <w:t xml:space="preserve"> plus </w:t>
      </w:r>
      <w:proofErr w:type="spellStart"/>
      <w:r w:rsidR="24E65657" w:rsidRPr="2C872AAB">
        <w:rPr>
          <w:lang w:val="en-US"/>
        </w:rPr>
        <w:t>marquées</w:t>
      </w:r>
      <w:proofErr w:type="spellEnd"/>
      <w:r w:rsidR="24E65657" w:rsidRPr="2C872AAB">
        <w:rPr>
          <w:lang w:val="en-US"/>
        </w:rPr>
        <w:t xml:space="preserve"> ; </w:t>
      </w:r>
      <w:proofErr w:type="spellStart"/>
      <w:r w:rsidR="24E65657" w:rsidRPr="2C872AAB">
        <w:rPr>
          <w:lang w:val="en-US"/>
        </w:rPr>
        <w:t>l'altitude</w:t>
      </w:r>
      <w:proofErr w:type="spellEnd"/>
      <w:r w:rsidR="24E65657" w:rsidRPr="2C872AAB">
        <w:rPr>
          <w:lang w:val="en-US"/>
        </w:rPr>
        <w:t xml:space="preserve"> très </w:t>
      </w:r>
      <w:proofErr w:type="spellStart"/>
      <w:r w:rsidR="24E65657" w:rsidRPr="2C872AAB">
        <w:rPr>
          <w:lang w:val="en-US"/>
        </w:rPr>
        <w:t>élevée</w:t>
      </w:r>
      <w:proofErr w:type="spellEnd"/>
      <w:r w:rsidR="24E65657" w:rsidRPr="2C872AAB">
        <w:rPr>
          <w:lang w:val="en-US"/>
        </w:rPr>
        <w:t xml:space="preserve"> (3 500 - 5 500 m) </w:t>
      </w:r>
      <w:proofErr w:type="spellStart"/>
      <w:r w:rsidR="24E65657" w:rsidRPr="2C872AAB">
        <w:rPr>
          <w:lang w:val="en-US"/>
        </w:rPr>
        <w:t>exige</w:t>
      </w:r>
      <w:proofErr w:type="spellEnd"/>
      <w:r w:rsidR="24E65657" w:rsidRPr="2C872AAB">
        <w:rPr>
          <w:lang w:val="en-US"/>
        </w:rPr>
        <w:t xml:space="preserve"> des adaptations </w:t>
      </w:r>
      <w:r w:rsidR="4F12E9CD" w:rsidRPr="2C872AAB">
        <w:rPr>
          <w:lang w:val="en-US"/>
        </w:rPr>
        <w:t>plus durables</w:t>
      </w:r>
      <w:r w:rsidR="28843E62" w:rsidRPr="2C872AAB">
        <w:rPr>
          <w:lang w:val="en-US"/>
        </w:rPr>
        <w:t xml:space="preserve"> </w:t>
      </w:r>
      <w:r w:rsidR="24E65657" w:rsidRPr="2C872AAB">
        <w:rPr>
          <w:lang w:val="en-US"/>
        </w:rPr>
        <w:t xml:space="preserve">; et </w:t>
      </w:r>
      <w:proofErr w:type="spellStart"/>
      <w:r w:rsidR="24E65657" w:rsidRPr="2C872AAB">
        <w:rPr>
          <w:lang w:val="en-US"/>
        </w:rPr>
        <w:t>l'altitude</w:t>
      </w:r>
      <w:proofErr w:type="spellEnd"/>
      <w:r w:rsidR="24E65657" w:rsidRPr="2C872AAB">
        <w:rPr>
          <w:lang w:val="en-US"/>
        </w:rPr>
        <w:t xml:space="preserve"> </w:t>
      </w:r>
      <w:proofErr w:type="spellStart"/>
      <w:r w:rsidR="24E65657" w:rsidRPr="2C872AAB">
        <w:rPr>
          <w:lang w:val="en-US"/>
        </w:rPr>
        <w:t>extrême</w:t>
      </w:r>
      <w:proofErr w:type="spellEnd"/>
      <w:r w:rsidR="24E65657" w:rsidRPr="2C872AAB">
        <w:rPr>
          <w:lang w:val="en-US"/>
        </w:rPr>
        <w:t xml:space="preserve"> (&gt; 5 500 m) </w:t>
      </w:r>
      <w:r w:rsidR="692DB806" w:rsidRPr="2C872AAB">
        <w:rPr>
          <w:lang w:val="en-US"/>
        </w:rPr>
        <w:t xml:space="preserve">marque </w:t>
      </w:r>
      <w:r w:rsidR="24E65657" w:rsidRPr="2C872AAB">
        <w:rPr>
          <w:lang w:val="en-US"/>
        </w:rPr>
        <w:t xml:space="preserve">les </w:t>
      </w:r>
      <w:proofErr w:type="spellStart"/>
      <w:r w:rsidR="24E65657" w:rsidRPr="2C872AAB">
        <w:rPr>
          <w:lang w:val="en-US"/>
        </w:rPr>
        <w:t>limites</w:t>
      </w:r>
      <w:proofErr w:type="spellEnd"/>
      <w:r w:rsidR="24E65657" w:rsidRPr="2C872AAB">
        <w:rPr>
          <w:lang w:val="en-US"/>
        </w:rPr>
        <w:t xml:space="preserve"> de </w:t>
      </w:r>
      <w:proofErr w:type="spellStart"/>
      <w:r w:rsidR="24E65657" w:rsidRPr="2C872AAB">
        <w:rPr>
          <w:lang w:val="en-US"/>
        </w:rPr>
        <w:t>l'adaptation</w:t>
      </w:r>
      <w:proofErr w:type="spellEnd"/>
      <w:r w:rsidR="24E65657" w:rsidRPr="2C872AAB">
        <w:rPr>
          <w:lang w:val="en-US"/>
        </w:rPr>
        <w:t xml:space="preserve"> humaine.</w:t>
      </w:r>
    </w:p>
    <w:p w14:paraId="6C96032D" w14:textId="54A13CF9" w:rsidR="00174302" w:rsidRPr="00174302" w:rsidRDefault="42C385CD" w:rsidP="00174302">
      <w:r>
        <w:t xml:space="preserve">Par exemple, à </w:t>
      </w:r>
      <w:r w:rsidR="00174302">
        <w:t>3</w:t>
      </w:r>
      <w:r w:rsidR="001C6765">
        <w:t xml:space="preserve"> </w:t>
      </w:r>
      <w:r w:rsidR="00174302">
        <w:t>500 mètres, la pression partielle</w:t>
      </w:r>
      <w:r w:rsidR="00612E0C">
        <w:t xml:space="preserve"> inspirée en </w:t>
      </w:r>
      <w:r w:rsidR="00174302">
        <w:t>oxygène (PiO</w:t>
      </w:r>
      <w:r w:rsidR="001C6765">
        <w:rPr>
          <w:vertAlign w:val="subscript"/>
        </w:rPr>
        <w:t>2</w:t>
      </w:r>
      <w:r w:rsidR="00174302">
        <w:t>)</w:t>
      </w:r>
      <w:r w:rsidR="77DE29B2">
        <w:t xml:space="preserve"> qui représente la pression spécifique exercée par l'oxygène dans l'air que nous respirons,</w:t>
      </w:r>
      <w:r w:rsidR="00174302">
        <w:t xml:space="preserve"> </w:t>
      </w:r>
      <w:r w:rsidR="319F1228">
        <w:t>est diminuée de 35</w:t>
      </w:r>
      <w:r w:rsidR="00174302">
        <w:t xml:space="preserve">% </w:t>
      </w:r>
      <w:r w:rsidR="00775106">
        <w:t>par rapport à</w:t>
      </w:r>
      <w:r w:rsidR="00174302">
        <w:t xml:space="preserve"> valeur </w:t>
      </w:r>
      <w:r w:rsidR="38559491">
        <w:t xml:space="preserve">normale </w:t>
      </w:r>
      <w:r w:rsidR="00174302">
        <w:t xml:space="preserve">au niveau de la mer </w:t>
      </w:r>
      <w:r w:rsidR="00174302">
        <w:fldChar w:fldCharType="begin"/>
      </w:r>
      <w:r w:rsidR="00174302">
        <w:instrText xml:space="preserve"> ADDIN ZOTERO_ITEM CSL_CITATION {"citationID":"wOl0AcXb","properties":{"formattedCitation":"(Tremblay &amp; Ainslie, 2021)","plainCitation":"(Tremblay &amp; Ainslie, 2021)","noteIndex":0},"citationItems":[{"id":896,"uris":["http://zotero.org/users/14443926/items/5IN8RLRQ"],"itemData":{"id":896,"type":"article-journal","abstract":"Estimates of the global population of humans living at high altitude vary widely, and such data at the country level are unavailable. Herein, we use a geographic information system (GIS)-based approach to quantify human population at 500-m elevation intervals for each country. Based on georeferenced data for population (LandScan Global 2019) and elevation (Global Multiresolution Terrain Elevation Data), 500.3 million humans live at ≥1,500 m, 81.6 million at ≥2,500 m, and 14.4 million at ≥3,500 m. Ethiopia has the largest absolute population at ≥1,500 m and ≥2,500 m, while China has the greatest at ≥3,500 m. Lesotho has the greatest percentage of its population above 1,500 m, while Bolivia has the greatest at ≥2,500 m and ≥3,500 m. High altitude presents a myriad of environmental stresses that provoke physiological responses and adaptation, and consequently impact disease prevalence and severity. While the majority of high-altitude physiology research is based upon lowlanders from western, educated, industrialized, rich, and democratic countries ascending to high altitude, the global population distribution of high-altitude residents encourages an increased emphasis on understanding high-altitude physiology, adaptation, epidemiology, and public health in the </w:instrText>
      </w:r>
      <w:r w:rsidR="00174302" w:rsidRPr="2C872AAB">
        <w:rPr>
          <w:rFonts w:ascii="Cambria Math" w:hAnsi="Cambria Math" w:cs="Cambria Math"/>
        </w:rPr>
        <w:instrText>∼</w:instrText>
      </w:r>
      <w:r w:rsidR="00174302">
        <w:instrText xml:space="preserve">500 million permanent high-altitude residents.","container-title":"Proceedings of the National Academy of Sciences","DOI":"10.1073/pnas.2102463118","ISSN":"0027-8424, 1091-6490","issue":"18","journalAbbreviation":"Proc. Natl. Acad. Sci. U.S.A.","language":"en","page":"e2102463118","source":"DOI.org (Crossref)","title":"Global and country-level estimates of human population at high altitude","URL":"https://pnas.org/doi/full/10.1073/pnas.2102463118","volume":"118","author":[{"family":"Tremblay","given":"Joshua C."},{"family":"Ainslie","given":"Philip N."}],"accessed":{"date-parts":[["2025",2,14]]},"issued":{"date-parts":[["2021",5,4]]}}}],"schema":"https://github.com/citation-style-language/schema/raw/master/csl-citation.json"} </w:instrText>
      </w:r>
      <w:r w:rsidR="00174302">
        <w:fldChar w:fldCharType="separate"/>
      </w:r>
      <w:r w:rsidR="007C1D89">
        <w:t xml:space="preserve">(Tremblay </w:t>
      </w:r>
      <w:r w:rsidR="59E4D453">
        <w:t xml:space="preserve">&amp; </w:t>
      </w:r>
      <w:r w:rsidR="007C1D89">
        <w:t>Ainslie, 2021)</w:t>
      </w:r>
      <w:r w:rsidR="00174302">
        <w:fldChar w:fldCharType="end"/>
      </w:r>
      <w:r w:rsidR="00174302">
        <w:t xml:space="preserve">. Cette réduction </w:t>
      </w:r>
      <w:r w:rsidR="00EC352F">
        <w:t>s’accentue de</w:t>
      </w:r>
      <w:r w:rsidR="00612E0C">
        <w:t xml:space="preserve"> manière exponentielle </w:t>
      </w:r>
      <w:r w:rsidR="00174302">
        <w:t xml:space="preserve">avec l'élévation, créant un gradient de contrainte hypoxique qui nécessite des </w:t>
      </w:r>
      <w:r w:rsidR="00612E0C">
        <w:t>adaptations</w:t>
      </w:r>
      <w:r w:rsidR="00174302">
        <w:t xml:space="preserve"> physiologiques.</w:t>
      </w:r>
    </w:p>
    <w:p w14:paraId="5204D241" w14:textId="580664E9" w:rsidR="00174302" w:rsidRPr="00F42C57" w:rsidRDefault="00174302" w:rsidP="00174302">
      <w:r>
        <w:t xml:space="preserve">Le cas de la ville minière de La </w:t>
      </w:r>
      <w:proofErr w:type="spellStart"/>
      <w:r>
        <w:t>Rinconada</w:t>
      </w:r>
      <w:proofErr w:type="spellEnd"/>
      <w:r>
        <w:t>, située à 5</w:t>
      </w:r>
      <w:r w:rsidR="00065245">
        <w:t xml:space="preserve"> </w:t>
      </w:r>
      <w:r>
        <w:t xml:space="preserve">100 mètres d'altitude au cœur des Andes au Pérou, illustre ces contraintes physiologiques extrêmes. Cette agglomération, </w:t>
      </w:r>
      <w:r w:rsidR="00612E0C">
        <w:t xml:space="preserve">considérée comme </w:t>
      </w:r>
      <w:r>
        <w:t>la plus haute installation permanente au monde avec plus de 50</w:t>
      </w:r>
      <w:r w:rsidR="1BFE7D60">
        <w:t xml:space="preserve"> </w:t>
      </w:r>
      <w:r>
        <w:t>000 habitants, expose ses résidents à des conditions d'hypoxie sévère. La PiO</w:t>
      </w:r>
      <w:r w:rsidR="001C6765" w:rsidRPr="16073718">
        <w:rPr>
          <w:vertAlign w:val="subscript"/>
        </w:rPr>
        <w:t>2</w:t>
      </w:r>
      <w:r>
        <w:t xml:space="preserve"> y atteint environ 53% </w:t>
      </w:r>
      <w:r w:rsidR="009615E9" w:rsidRPr="009615E9">
        <w:t xml:space="preserve">de la valeur au niveau de la mer </w:t>
      </w:r>
      <w:r>
        <w:t>et la saturation en oxygène sanguin (SpO</w:t>
      </w:r>
      <w:r w:rsidR="001C6765" w:rsidRPr="16073718">
        <w:rPr>
          <w:vertAlign w:val="subscript"/>
        </w:rPr>
        <w:t>2</w:t>
      </w:r>
      <w:r>
        <w:t xml:space="preserve">) </w:t>
      </w:r>
      <w:r w:rsidR="00612E0C">
        <w:t xml:space="preserve">de ses habitants </w:t>
      </w:r>
      <w:r w:rsidR="4446B81B">
        <w:t>chute</w:t>
      </w:r>
      <w:r w:rsidR="00612E0C">
        <w:t xml:space="preserve"> </w:t>
      </w:r>
      <w:r w:rsidR="76C9C542">
        <w:t xml:space="preserve">jusqu’à </w:t>
      </w:r>
      <w:r>
        <w:t>80%</w:t>
      </w:r>
      <w:r w:rsidR="3B2A553C">
        <w:t xml:space="preserve"> </w:t>
      </w:r>
      <w:r w:rsidR="559CF70E">
        <w:t xml:space="preserve">de la normale </w:t>
      </w:r>
      <w:r>
        <w:fldChar w:fldCharType="begin"/>
      </w:r>
      <w:r>
        <w:instrText xml:space="preserve"> ADDIN ZOTERO_ITEM CSL_CITATION {"citationID":"DnXbqivR","properties":{"formattedCitation":"(Champigneulle et al., 2024)","plainCitation":"(Champigneulle et al., 2024)","noteIndex":0},"citationItems":[{"id":811,"uris":["http://zotero.org/users/14443926/items/VYGZJYCT"],"itemData":{"id":811,"type":"article-journal","abstract":"Abstract\n            \n              Exposure to chronic hypobaric hypoxia imposes a significant physiological burden to more than 80 million humans living above 2500 m throughout the world. Among them, 50 000 live in the world's highest city, La Rinconada, located at 5000–5300 m in southern Peru. Expedition 5300 is the first scientific and medical programme led in La Rinconada to investigate the physiological adaptations and altitude‐related health issues in this unique population. Dwellers from La Rinconada have very high haemoglobin concentration (20.3 ± 2.4 g/dL;\n              n\n               = 57) and those with chronic mountain sickness (CMS) exhibit even higher concentrations (23.1 ± 1.7 g/dL;\n              n\n               = 150). These values are associated with large total haemoglobin mass and blood volume, without an associated iron deficit. These changes in intravascular volumes lead to a substantial increase in blood viscosity, which is even larger in CMS patients. Despite these large haematological changes, 24 h blood pressure monitoring is essentially normal in La Rinconada, but some results suggest impaired vascular reactivity. Echocardiography revealed large right heart dilatation and high pulmonary arterial pressure as well as left ventricle concentric remodelling and grade I diastolic dysfunction. These changes in heart dimension and function tend to be more severe in highlanders with CMS. Polygraphy evaluations revealed a large reduction in nocturnal pulse oxygen saturation (median SpO\n              2\n               = 79%), which is even more severe in CMS patients who also tended to show a higher oxygen desaturation index. The population of La Rinconada offers a unique opportunity to investigate the human responses to chronic severe hypoxia, at an altitude that is probably close to the maximum altitude human beings can permanently tolerate without presenting major health issues.\n              \n                \n                  image","container-title":"The Journal of Physiology","DOI":"10.1113/JP284550","ISSN":"0022-3751, 1469-7793","issue":"21","journalAbbreviation":"The Journal of Physiology","language":"en","page":"5449-5462","source":"DOI.org (Crossref)","title":"Expedition 5300: limits of human adaptations in the highest city in the world","title-short":"Expedition 5300","URL":"https://physoc.onlinelibrary.wiley.com/doi/10.1113/JP284550","volume":"602","author":[{"family":"Champigneulle","given":"Benoit"},{"family":"Brugniaux","given":"Julien V."},{"family":"Stauffer","given":"Emeric"},{"family":"Doutreleau","given":"Stéphane"},{"family":"Furian","given":"Michael"},{"family":"Perger","given":"Elisa"},{"family":"Pina","given":"Alessandra"},{"family":"Baillieul","given":"Sébastien"},{"family":"Deschamps","given":"Blandine"},{"family":"Hancco","given":"Ivan"},{"family":"Connes","given":"Philippe"},{"family":"Robach","given":"Paul"},{"family":"Pichon","given":"Aurélien"},{"family":"Verges","given":"Samuel"}],"accessed":{"date-parts":[["2024",12,2]]},"issued":{"date-parts":[["2024",11]]}}}],"schema":"https://github.com/citation-style-language/schema/raw/master/csl-citation.json"} </w:instrText>
      </w:r>
      <w:r>
        <w:fldChar w:fldCharType="separate"/>
      </w:r>
      <w:r w:rsidR="007C1D89">
        <w:t>(Champigneulle et al., 2024)</w:t>
      </w:r>
      <w:r>
        <w:fldChar w:fldCharType="end"/>
      </w:r>
      <w:r w:rsidR="00612E0C">
        <w:t>.</w:t>
      </w:r>
    </w:p>
    <w:p w14:paraId="1E02D9AA" w14:textId="182B8F43" w:rsidR="00174302" w:rsidRPr="00F42C57" w:rsidRDefault="00174302" w:rsidP="3F2C91F6">
      <w:r>
        <w:t>L'</w:t>
      </w:r>
      <w:r w:rsidRPr="2C872AAB">
        <w:rPr>
          <w:i/>
          <w:iCs/>
        </w:rPr>
        <w:t>hypoxie</w:t>
      </w:r>
      <w:r>
        <w:t xml:space="preserve">, terme dont l'évolution conceptuelle a été retracée par </w:t>
      </w:r>
      <w:proofErr w:type="spellStart"/>
      <w:r>
        <w:t>Richalet</w:t>
      </w:r>
      <w:proofErr w:type="spellEnd"/>
      <w:r>
        <w:t xml:space="preserve"> </w:t>
      </w:r>
      <w:r>
        <w:fldChar w:fldCharType="begin"/>
      </w:r>
      <w:r>
        <w:instrText xml:space="preserve"> ADDIN ZOTERO_ITEM CSL_CITATION {"citationID":"9QLNxWQQ","properties":{"formattedCitation":"(2021)","plainCitation":"(2021)","noteIndex":0},"citationItems":[{"id":915,"uris":["http://zotero.org/users/14443926/items/GA46ZIXE"],"itemData":{"id":915,"type":"article-journal","abstract":"The word “hypoxia” has recently come to the attention of the general public on two occasions, the Nobel Prize in Medicine or Physiology in 2019 and the recent COVID-19 pandemic. In the academic environment, hypoxia is a current topic of research in biology, physiology, and medicine: in October 2020, there were more than 150,000 occurrences of “hypoxia” in the PubMed database. However, the ﬁrst occurrence is dated to 1945, while the interest for the effects of oxygen lack on the living organisms started in the mid-19th century, when scientists explored high altitude regions and mainly used the terms “anoxia” or “anoxemia.” I therefore researched online through multiple databases to look for the ﬁrst appearance of “hypoxia” and related terms “hypoxemia” and “hypoxybiosis” in scientiﬁc literature published in English, German, French, Italian, and Spanish. Viault and Jolyet used “Hypohe matose” in 1894, but this term has not been used since. Hypoxybiosis ﬁrst appeared in 1909 in Germany, then hypoxemia in 1923 in Austria, and hypoxia in 1938 in Holland. It was then exported to the United States where it appeared in 1940 in cardiology and anesthesiology. The clinical distinction between anoxia and hypoxia was clearly deﬁned by Carl Wiggers in 1941. Hypoxia (decrease in oxygen), by essence variable in time and in localization in the body, in contrast with anoxia (absence of oxygen), illustrates the concept of homeodynamics that deﬁnes a living organism as a complex system in permanent instability, exposed to environmental and internal perturbations.","container-title":"Journal of Applied Physiology","DOI":"10.1152/japplphysiol.00936.2020","ISSN":"8750-7587, 1522-1601","issue":"5","journalAbbreviation":"Journal of Applied Physiology","language":"en","page":"1573-1582","source":"DOI.org (Crossref)","title":"The invention of hypoxia","URL":"https://journals.physiology.org/doi/10.1152/japplphysiol.00936.2020","volume":"130","author":[{"family":"Richalet","given":"Jean-Paul"}],"accessed":{"date-parts":[["2025",2,23]]},"issued":{"date-parts":[["2021",5,1]]}},"label":"page","suppress-author":true}],"schema":"https://github.com/citation-style-language/schema/raw/master/csl-citation.json"} </w:instrText>
      </w:r>
      <w:r>
        <w:fldChar w:fldCharType="separate"/>
      </w:r>
      <w:r w:rsidR="007C1D89">
        <w:t>(2021)</w:t>
      </w:r>
      <w:r>
        <w:fldChar w:fldCharType="end"/>
      </w:r>
      <w:r>
        <w:t xml:space="preserve">, désigne une insuffisance d'apport en oxygène au niveau tissulaire. Ce </w:t>
      </w:r>
      <w:r w:rsidR="56BD9D86">
        <w:t>terme</w:t>
      </w:r>
      <w:r>
        <w:t>, qui a progressivement remplacé celui d'</w:t>
      </w:r>
      <w:r w:rsidRPr="2C872AAB">
        <w:rPr>
          <w:i/>
          <w:iCs/>
        </w:rPr>
        <w:t>anoxie</w:t>
      </w:r>
      <w:r>
        <w:t xml:space="preserve"> au cours du XXe siècle, est fondamental pour comprendre les défis physiologiques de la vie en altitude. Il s'agit d'un phénomène complexe</w:t>
      </w:r>
      <w:r w:rsidR="2B6CB77F">
        <w:t xml:space="preserve"> </w:t>
      </w:r>
      <w:r w:rsidR="00612E0C">
        <w:lastRenderedPageBreak/>
        <w:t xml:space="preserve">déclenchant </w:t>
      </w:r>
      <w:r>
        <w:t>une cascade d'adaptations physiologiques</w:t>
      </w:r>
      <w:r w:rsidR="00612E0C">
        <w:t xml:space="preserve"> dans le but de maintenir l’homéostasie</w:t>
      </w:r>
      <w:r w:rsidR="20A7E667">
        <w:t xml:space="preserve"> </w:t>
      </w:r>
      <w:r w:rsidR="05B8FC56">
        <w:t>respiratoire</w:t>
      </w:r>
      <w:r w:rsidR="00612E0C">
        <w:t>.</w:t>
      </w:r>
    </w:p>
    <w:p w14:paraId="6E64FE43" w14:textId="517561AA" w:rsidR="00174302" w:rsidRPr="00F42C57" w:rsidRDefault="00174302" w:rsidP="00A30F26">
      <w:pPr>
        <w:pStyle w:val="Titre2"/>
      </w:pPr>
      <w:bookmarkStart w:id="3" w:name="_Toc196900854"/>
      <w:commentRangeStart w:id="4"/>
      <w:r>
        <w:t>Physiologie de l'</w:t>
      </w:r>
      <w:r w:rsidR="00A30F26">
        <w:t>H</w:t>
      </w:r>
      <w:r>
        <w:t>ypoxie</w:t>
      </w:r>
      <w:commentRangeEnd w:id="4"/>
      <w:r>
        <w:commentReference w:id="4"/>
      </w:r>
      <w:bookmarkEnd w:id="3"/>
    </w:p>
    <w:p w14:paraId="05EC545B" w14:textId="5B2820B3" w:rsidR="008517CD" w:rsidRDefault="00F1012A" w:rsidP="3F2C91F6">
      <w:pPr>
        <w:rPr>
          <w:b/>
          <w:bCs/>
        </w:rPr>
      </w:pPr>
      <w:r>
        <w:t>Les réponses physiologiques systémiques à l'hypoxie hypobare</w:t>
      </w:r>
      <w:r w:rsidRPr="00C40AD3">
        <w:rPr>
          <w:rStyle w:val="Appelnotedebasdep"/>
        </w:rPr>
        <w:footnoteReference w:id="2"/>
      </w:r>
      <w:r>
        <w:t xml:space="preserve"> rencontrée</w:t>
      </w:r>
      <w:r w:rsidR="006B48A4">
        <w:t>s</w:t>
      </w:r>
      <w:r>
        <w:t xml:space="preserve"> en altitude suivent une chronologie distincte</w:t>
      </w:r>
      <w:r w:rsidR="007C1D89">
        <w:t xml:space="preserve"> </w:t>
      </w:r>
      <w:r>
        <w:fldChar w:fldCharType="begin"/>
      </w:r>
      <w:r>
        <w:instrText xml:space="preserve"> ADDIN ZOTERO_ITEM CSL_CITATION {"citationID":"LOTdkxW4","properties":{"formattedCitation":"(West, 2017)","plainCitation":"(West, 2017)","noteIndex":0},"citationItems":[{"id":892,"uris":["http://zotero.org/users/14443926/items/P9Q36K85"],"itemData":{"id":892,"type":"article-journal","container-title":"New England Journal of Medicine","DOI":"10.1056/NEJMra1612008","ISSN":"0028-4793, 1533-4406","issue":"20","journalAbbreviation":"N Engl J Med","language":"en","page":"1965-1971","source":"DOI.org (Crossref)","title":"Physiological Effects of Chronic Hypoxia","URL":"http://www.nejm.org/doi/10.1056/NEJMra1612008","volume":"376","editor":[{"family":"Drazen","given":"Jeffrey M."}],"author":[{"family":"West","given":"John B."}],"accessed":{"date-parts":[["2025",2,14]]},"issued":{"date-parts":[["2017",5,18]]}}}],"schema":"https://github.com/citation-style-language/schema/raw/master/csl-citation.json"} </w:instrText>
      </w:r>
      <w:r>
        <w:fldChar w:fldCharType="separate"/>
      </w:r>
      <w:r w:rsidR="007C1D89">
        <w:t>(West, 2017)</w:t>
      </w:r>
      <w:r>
        <w:fldChar w:fldCharType="end"/>
      </w:r>
      <w:r>
        <w:t>. L'acclimatation représente la réponse immédiate et aiguë des individus non préalablement exposés</w:t>
      </w:r>
      <w:r w:rsidR="1FEE833A">
        <w:t xml:space="preserve"> à une haute altitude</w:t>
      </w:r>
      <w:r>
        <w:t xml:space="preserve"> de manière répétée. Le mécanisme le plus rapide est l'hyperventilation, induite par la stimulation des chémorécepteurs périphériques sensibles à la diminution de la pression partielle artérielle en oxygène (</w:t>
      </w:r>
      <w:proofErr w:type="spellStart"/>
      <w:r>
        <w:t>PaO</w:t>
      </w:r>
      <w:proofErr w:type="spellEnd"/>
      <w:r>
        <w:t>₂). Cette augmentation ventilatoire entraîne une diminution de la pression partielle artérielle en dioxyde de carbone (</w:t>
      </w:r>
      <w:proofErr w:type="spellStart"/>
      <w:r>
        <w:t>PaCO</w:t>
      </w:r>
      <w:proofErr w:type="spellEnd"/>
      <w:r>
        <w:t xml:space="preserve">₂), provoquant une élévation du pH sanguin (alcalose respiratoire). </w:t>
      </w:r>
      <w:r w:rsidR="2B7C9EF1">
        <w:t>Par la suite, une compensation rénale par le biais d'une excrétion accrue de bicarbonate est mise en œuvre pour tenter de normaliser le pH sanguin. Cependant, ce</w:t>
      </w:r>
      <w:r w:rsidR="006B48A4">
        <w:t>tt</w:t>
      </w:r>
      <w:r w:rsidR="2B7C9EF1">
        <w:t>e compensation peut ne pas être complète, surtout lors</w:t>
      </w:r>
      <w:r>
        <w:t xml:space="preserve"> d'expositions prolongées</w:t>
      </w:r>
      <w:r w:rsidR="59304781">
        <w:t xml:space="preserve"> à des environnements hypoxiques</w:t>
      </w:r>
      <w:r w:rsidR="777DA18E">
        <w:t xml:space="preserve"> </w:t>
      </w:r>
      <w:r>
        <w:fldChar w:fldCharType="begin"/>
      </w:r>
      <w:r>
        <w:instrText xml:space="preserve"> ADDIN ZOTERO_ITEM CSL_CITATION {"citationID":"dpp3VP7O","properties":{"formattedCitation":"(Porcelli et al., 2017; Tymko et al., 2022)","plainCitation":"(Porcelli et al., 2017; Tymko et al., 2022)","noteIndex":0},"citationItems":[{"id":747,"uris":["http://zotero.org/users/14443926/items/RLYRGRD9"],"itemData":{"id":747,"type":"article-journal","abstract":"Abstract\n            The study was carried out at Concordia Station (Antarctic Plateau). The aim was to investigate the respiratory and haematological responses to hypoxia in healthy subjects living at constant altitude. Thirteen men and women (34.1 ± 3.1 years) were exposed for 10 months to hypobaric hypoxia (oxygen level equivalent to 3800 m asl). These unique conditions enable a greater accuracy of monitoring human responses to chronic hypoxia than can be achieved elsewhere. Blood haemoglobin and erythropoietin concentrations were determined at sea level (Pre), and after 3, 7, 20, 90 and 300 days at altitude. Blood gas analysis, base excess and arterial oxygen saturation were measured at Pre, and after 150 and 300 days at altitude. Erythropoietin returned quickly to baseline level after a transient increase in the first days. Blood haemoglobin concentration started increasing at day 7 and remained markedly higher for the entire duration of the mission. At day 150 the blood carbon dioxide partial pressure was markedly reduced, and consequently blood pH remained higher at negative base excess until day 300. The arterial oxygen saturation remained lower than Pre throughout. In conclusion, humans display little capacity of hypoxia acclimatization even after ten months of constant exposure to low oxygen partial pressure.","container-title":"Scientific Reports","DOI":"10.1038/s41598-017-18212-1","ISSN":"2045-2322","issue":"1","journalAbbreviation":"Sci Rep","language":"en","page":"18090","source":"DOI.org (Crossref)","title":"Lack of acclimatization to chronic hypoxia in humans in the Antarctica","URL":"https://www.nature.com/articles/s41598-017-18212-1","volume":"7","author":[{"family":"Porcelli","given":"Simone"},{"family":"Marzorati","given":"Mauro"},{"family":"Healey","given":"Beth"},{"family":"Terraneo","given":"Laura"},{"family":"Vezzoli","given":"Alessandra"},{"family":"Bella","given":"Silvia Della"},{"family":"Dicasillati","given":"Roberto"},{"family":"Samaja","given":"Michele"}],"accessed":{"date-parts":[["2024",11,15]]},"issued":{"date-parts":[["2017",12,22]]}}},{"id":970,"uris":["http://zotero.org/users/14443926/items/4W9R3IGR"],"itemData":{"id":970,"type":"article-journal","abstract":"High-altitude exposure results in a hyperventilatory-induced respiratory alkalosis followed by renal compensation (bicarbonaturia) to return arterial blood pH (pHa) toward sea-level values. However, acid-base balance has not been comprehensively examined in both lowlanders and indigenous populations—where the latter are thought to be fully adapted to high altitude. The purpose of this investigation was to compare acid-base balance between acclimatizing lowlanders and Andean and Sherpa highlanders at various altitudes ($3,800, $4,300, and $5,000 m). We compiled data collected across ﬁve independent high-altitude expeditions and report the following novel ﬁndings: 1) at 3,800 m, Andeans (n = 7) had elevated pHa compared with Sherpas (n = 12; P &lt; 0.01), but not to lowlanders (n = 16; 9 days acclimatized; P = 0.09); 2) at 4,300 m, lowlanders (n = 16; 21 days acclimatized) had elevated pHa compared with Andeans (n = 32) and Sherpas (n = 11; both P &lt; 0.01), and Andeans had elevated pHa compared with Sherpas (P = 0.01); and 3) at 5,000 m, lowlanders (n = 16; 14 days acclimatized) had higher pHa compared with both Andeans (n = 66) and Sherpas (n = 18; P &lt; 0.01, and P = 0.03, respectively), and Andean and Sherpa highlanders had similar blood pHa (P = 0.65). These novel data characterize acid-base balance acclimatization and adaptation to various altitudes in lowlanders and indigenous highlanders.","container-title":"Journal of Applied Physiology","DOI":"10.1152/japplphysiol.00757.2021","ISSN":"8750-7587, 1522-1601","issue":"2","journalAbbreviation":"Journal of Applied Physiology","language":"en","page":"575-580","source":"DOI.org (Crossref)","title":"Acid-base balance at high altitude in lowlanders and indigenous highlanders","URL":"https://journals.physiology.org/doi/10.1152/japplphysiol.00757.2021","volume":"132","author":[{"family":"Tymko","given":"Michael M."},{"family":"Willie","given":"Christopher K."},{"family":"Howe","given":"Connor A."},{"family":"Hoiland","given":"Ryan L."},{"family":"Stone","given":"Rachel M."},{"family":"Tymko","given":"Kaitlyn"},{"family":"Tymko","given":"Courtney"},{"family":"MacLeod","given":"David"},{"family":"Anholm","given":"James D."},{"family":"Gasho","given":"Christopher"},{"family":"Villafuerte","given":"Francisco"},{"family":"Vizcardo-Galindo","given":"Gustavo"},{"family":"Figueroa-Mujica","given":"Romulo"},{"family":"Day","given":"Trevor A."},{"family":"Bird","given":"Jordan D."},{"family":"Foster","given":"Glen E."},{"family":"Steinback","given":"Craig D."},{"family":"Brugniaux","given":"Julien V."},{"family":"Champigneulle","given":"Benoit"},{"family":"Stauffer","given":"Emeric"},{"family":"Doutreleau","given":"Stephane"},{"family":"Verges","given":"Samuel"},{"family":"Swenson","given":"Erik R."},{"family":"Ainslie","given":"Philip N."}],"accessed":{"date-parts":[["2025",3,17]]},"issued":{"date-parts":[["2022",2,1]]}}}],"schema":"https://github.com/citation-style-language/schema/raw/master/csl-citation.json"} </w:instrText>
      </w:r>
      <w:r>
        <w:fldChar w:fldCharType="separate"/>
      </w:r>
      <w:r w:rsidR="007C1D89">
        <w:t>(Porcelli et al., 2017 ; Tymko et al., 2022)</w:t>
      </w:r>
      <w:r>
        <w:fldChar w:fldCharType="end"/>
      </w:r>
      <w:r>
        <w:t>.</w:t>
      </w:r>
    </w:p>
    <w:p w14:paraId="3BF91FF9" w14:textId="10415EA4" w:rsidR="008517CD" w:rsidRDefault="00F1012A" w:rsidP="2C872AAB">
      <w:pPr>
        <w:rPr>
          <w:b/>
          <w:bCs/>
        </w:rPr>
      </w:pPr>
      <w:r w:rsidRPr="00F1012A">
        <w:t xml:space="preserve">Au niveau cellulaire, la réponse à l'hypoxie est orchestrée par une voie de signalisation moléculaire fondamentale. La découverte des facteurs inductibles par l'hypoxie (HIF) par Wang et </w:t>
      </w:r>
      <w:proofErr w:type="spellStart"/>
      <w:r w:rsidRPr="00F1012A">
        <w:t>Semenza</w:t>
      </w:r>
      <w:proofErr w:type="spellEnd"/>
      <w:r w:rsidRPr="00F1012A">
        <w:t xml:space="preserve"> </w:t>
      </w:r>
      <w:r w:rsidR="007C1D89">
        <w:fldChar w:fldCharType="begin"/>
      </w:r>
      <w:r w:rsidR="007C1D89">
        <w:instrText xml:space="preserve"> ADDIN ZOTERO_ITEM CSL_CITATION {"citationID":"y68vNUKI","properties":{"formattedCitation":"(1995)","plainCitation":"(1995)","noteIndex":0},"citationItems":[{"id":909,"uris":["http://zotero.org/users/14443926/items/JQ9QC6WQ"],"itemData":{"id":909,"type":"article-journal","container-title":"Journal of Biological Chemistry","DOI":"10.1074/jbc.270.3.1230","ISSN":"00219258","issue":"3","journalAbbreviation":"Journal of Biological Chemistry","language":"en","license":"https://www.elsevier.com/tdm/userlicense/1.0/","page":"1230-1237","source":"DOI.org (Crossref)","title":"Purification and Characterization of Hypoxia-inducible Factor 1","URL":"https://linkinghub.elsevier.com/retrieve/pii/S0021925818829908","volume":"270","author":[{"family":"Wang","given":"Guang L."},{"family":"Semenza","given":"Gregg L."}],"accessed":{"date-parts":[["2025",2,16]]},"issued":{"date-parts":[["1995",1]]}},"label":"page","suppress-author":true}],"schema":"https://github.com/citation-style-language/schema/raw/master/csl-citation.json"} </w:instrText>
      </w:r>
      <w:r w:rsidR="007C1D89">
        <w:fldChar w:fldCharType="separate"/>
      </w:r>
      <w:r w:rsidR="007C1D89" w:rsidRPr="007C1D89">
        <w:t>(1995)</w:t>
      </w:r>
      <w:r w:rsidR="007C1D89">
        <w:fldChar w:fldCharType="end"/>
      </w:r>
      <w:r w:rsidRPr="00F1012A">
        <w:t xml:space="preserve"> a été déterminante. En condition </w:t>
      </w:r>
      <w:r w:rsidR="22FDAED4" w:rsidRPr="00F1012A">
        <w:t>d’</w:t>
      </w:r>
      <w:r w:rsidR="22FDAED4">
        <w:t>oxygénation</w:t>
      </w:r>
      <w:r w:rsidR="22FDAED4" w:rsidRPr="00F1012A">
        <w:t xml:space="preserve"> normale (normoxie)</w:t>
      </w:r>
      <w:r w:rsidRPr="00F1012A">
        <w:t>, les sous-unités alpha des HIF (principalement HIF-1α et HIF-2α) sont constamment marquées pour la dégradation par des enzymes sensibles à l'oxygène (comme PHD2</w:t>
      </w:r>
      <w:r w:rsidR="007B0D2B">
        <w:t xml:space="preserve"> codée par </w:t>
      </w:r>
      <w:r w:rsidRPr="00F1012A">
        <w:t>EGLN1). En hypoxie, cette dégradation est inhibée, permettant aux sous-unités alpha de s'accumuler, de migrer vers le noyau et de former un dimère avec la sous-unité stable HIF-1β. Ce complexe HIF actif se lie à des séquences spécifiques d'ADN et active la transcription de plus de 300 gènes cibles impliqués dans l'érythropoïèse</w:t>
      </w:r>
      <w:r w:rsidRPr="00C40AD3">
        <w:rPr>
          <w:rStyle w:val="Appelnotedebasdep"/>
        </w:rPr>
        <w:footnoteReference w:id="3"/>
      </w:r>
      <w:r w:rsidRPr="00F1012A">
        <w:t>, l'angiogenèse</w:t>
      </w:r>
      <w:r w:rsidRPr="00C40AD3">
        <w:rPr>
          <w:rStyle w:val="Appelnotedebasdep"/>
        </w:rPr>
        <w:footnoteReference w:id="4"/>
      </w:r>
      <w:r w:rsidRPr="00F1012A">
        <w:t>, le métabolisme du glucose,</w:t>
      </w:r>
      <w:r w:rsidR="00E34FBA">
        <w:t xml:space="preserve"> </w:t>
      </w:r>
      <w:r w:rsidR="00E34FBA" w:rsidRPr="00F1012A">
        <w:t>des acides gras</w:t>
      </w:r>
      <w:r w:rsidR="00E34FBA">
        <w:t xml:space="preserve"> et</w:t>
      </w:r>
      <w:r w:rsidR="00E34FBA" w:rsidRPr="00F1012A">
        <w:t xml:space="preserve"> des réserves énergétiques musculaires</w:t>
      </w:r>
      <w:r w:rsidR="00E34FBA">
        <w:t xml:space="preserve"> </w:t>
      </w:r>
      <w:r w:rsidR="007C1D89">
        <w:fldChar w:fldCharType="begin"/>
      </w:r>
      <w:r w:rsidR="007C1D89">
        <w:instrText xml:space="preserve"> ADDIN ZOTERO_ITEM CSL_CITATION {"citationID":"x61zmYfz","properties":{"formattedCitation":"(Horscroft et al., 2017; Semenza, 2012)","plainCitation":"(Horscroft et al., 2017; Semenza, 2012)","noteIndex":0},"citationItems":[{"id":972,"uris":["http://zotero.org/users/14443926/items/NMF9WLDR"],"itemData":{"id":972,"type":"article-journal","abstract":"Significance\n            A relative fall in tissue oxygen levels (hypoxia) is a common feature of many human diseases, including heart failure, lung diseases, anemia, and many cancers, and can compromise normal cellular function. Hypoxia also occurs in healthy humans at high altitude due to low barometric pressures. Human populations resident at high altitude in the Himalayas have evolved mechanisms that allow them to survive and perform, including adaptations that preserve oxygen delivery to the tissues. Here, we studied one such population, the Sherpas, and found metabolic adaptations, underpinned by genetic differences, that allow their tissues to use oxygen more efficiently, thereby conserving muscle energy levels at high altitude, and possibly contributing to the superior performance of elite climbing Sherpas at extreme altitudes.\n          , \n            \n              The Himalayan Sherpas, a human population of Tibetan descent, are highly adapted to life in the hypobaric hypoxia of high altitude. Mechanisms involving enhanced tissue oxygen delivery in comparison to Lowlander populations have been postulated to play a role in such adaptation. Whether differences in tissue oxygen utilization (i.e., metabolic adaptation) underpin this adaptation is not known, however. We sought to address this issue, applying parallel molecular, biochemical, physiological, and genetic approaches to the study of Sherpas and native Lowlanders, studied before and during exposure to hypobaric hypoxia on a gradual ascent to Mount Everest Base Camp (5,300 m). Compared with Lowlanders, Sherpas demonstrated a lower capacity for fatty acid oxidation in skeletal muscle biopsies, along with enhanced efficiency of oxygen utilization, improved muscle energetics, and protection against oxidative stress. This adaptation appeared to be related, in part, to a putatively advantageous allele for the peroxisome proliferator-activated receptor A (\n              PPARA\n              ) gene, which was enriched in the Sherpas compared with the Lowlanders. Our findings suggest that metabolic adaptations underpin human evolution to life at high altitude, and could have an impact upon our understanding of human diseases in which hypoxia is a feature.","container-title":"Proceedings of the National Academy of Sciences","DOI":"10.1073/pnas.1700527114","ISSN":"0027-8424, 1091-6490","issue":"24","journalAbbreviation":"Proc. Natl. Acad. Sci. U.S.A.","language":"en","page":"6382-6387","source":"DOI.org (Crossref)","title":"Metabolic basis to Sherpa altitude adaptation","URL":"https://pnas.org/doi/full/10.1073/pnas.1700527114","volume":"114","author":[{"family":"Horscroft","given":"James A."},{"family":"Kotwica","given":"Aleksandra O."},{"family":"Laner","given":"Verena"},{"family":"West","given":"James A."},{"family":"Hennis","given":"Philip J."},{"family":"Levett","given":"Denny Z. H."},{"family":"Howard","given":"David J."},{"family":"Fernandez","given":"Bernadette O."},{"family":"Burgess","given":"Sarah L."},{"family":"Ament","given":"Zsuzsanna"},{"family":"Gilbert-Kawai","given":"Edward T."},{"family":"Vercueil","given":"André"},{"family":"Landis","given":"Blaine D."},{"family":"Mitchell","given":"Kay"},{"family":"Mythen","given":"Monty G."},{"family":"Branco","given":"Cristina"},{"family":"Johnson","given":"Randall S."},{"family":"Feelisch","given":"Martin"},{"family":"Montgomery","given":"Hugh E."},{"family":"Griffin","given":"Julian L."},{"family":"Grocott","given":"Michael P. W."},{"family":"Gnaiger","given":"Erich"},{"family":"Martin","given":"Daniel S."},{"family":"Murray","given":"Andrew J."}],"accessed":{"date-parts":[["2025",3,19]]},"issued":{"date-parts":[["2017",6,13]]}}},{"id":974,"uris":["http://zotero.org/users/14443926/items/JVTH7VIW"],"itemData":{"id":974,"type":"article-journal","container-title":"Cell","DOI":"10.1016/j.cell.2012.01.021","ISSN":"00928674","issue":"3","journalAbbreviation":"Cell","language":"en","page":"399-408","source":"DOI.org (Crossref)","title":"Hypoxia-Inducible Factors in Physiology and Medicine","URL":"https://linkinghub.elsevier.com/retrieve/pii/S0092867412000876","volume":"148","author":[{"family":"Semenza","given":"Gregg L."}],"accessed":{"date-parts":[["2025",3,19]]},"issued":{"date-parts":[["2012",2]]}}}],"schema":"https://github.com/citation-style-language/schema/raw/master/csl-citation.json"} </w:instrText>
      </w:r>
      <w:r w:rsidR="007C1D89">
        <w:fldChar w:fldCharType="separate"/>
      </w:r>
      <w:r w:rsidR="007C1D89" w:rsidRPr="007C1D89">
        <w:t>(Horscroft et al., 2017</w:t>
      </w:r>
      <w:r w:rsidR="007C1D89">
        <w:t xml:space="preserve"> </w:t>
      </w:r>
      <w:r w:rsidR="007C1D89" w:rsidRPr="007C1D89">
        <w:t>; Semenza, 2012)</w:t>
      </w:r>
      <w:r w:rsidR="007C1D89">
        <w:fldChar w:fldCharType="end"/>
      </w:r>
      <w:r w:rsidRPr="00F1012A">
        <w:t>.</w:t>
      </w:r>
      <w:r w:rsidR="008517CD" w:rsidRPr="2C872AAB">
        <w:rPr>
          <w:b/>
          <w:bCs/>
        </w:rPr>
        <w:t xml:space="preserve"> </w:t>
      </w:r>
    </w:p>
    <w:p w14:paraId="64392806" w14:textId="77777777" w:rsidR="001F745E" w:rsidRDefault="001F745E" w:rsidP="001F745E">
      <w:pPr>
        <w:pStyle w:val="Titre2"/>
      </w:pPr>
      <w:bookmarkStart w:id="5" w:name="_Toc196900855"/>
      <w:r w:rsidRPr="006E6A47">
        <w:rPr>
          <w:bCs/>
        </w:rPr>
        <w:t xml:space="preserve">Adaptation </w:t>
      </w:r>
      <w:r>
        <w:rPr>
          <w:bCs/>
        </w:rPr>
        <w:t>H</w:t>
      </w:r>
      <w:r w:rsidRPr="006E6A47">
        <w:rPr>
          <w:bCs/>
        </w:rPr>
        <w:t>umaine</w:t>
      </w:r>
      <w:r w:rsidRPr="00F42C57">
        <w:t xml:space="preserve"> à l'</w:t>
      </w:r>
      <w:r>
        <w:t>H</w:t>
      </w:r>
      <w:r w:rsidRPr="00F42C57">
        <w:t xml:space="preserve">ypoxie </w:t>
      </w:r>
      <w:r>
        <w:t>C</w:t>
      </w:r>
      <w:r w:rsidRPr="00F42C57">
        <w:t>hronique</w:t>
      </w:r>
      <w:bookmarkEnd w:id="5"/>
    </w:p>
    <w:p w14:paraId="5B8E50CC" w14:textId="16BD0919" w:rsidR="0077349C" w:rsidRDefault="00F1012A" w:rsidP="008517CD">
      <w:r w:rsidRPr="00F1012A">
        <w:t>La cinétique et l'ampleur des réponses systémiques, ainsi que la régulation fine de la voie HIF, varient significativement entre les populations natives</w:t>
      </w:r>
      <w:r w:rsidR="00675751">
        <w:t xml:space="preserve"> </w:t>
      </w:r>
      <w:r w:rsidR="00675751" w:rsidRPr="00675751">
        <w:t xml:space="preserve">établies en HA depuis des </w:t>
      </w:r>
      <w:r w:rsidR="00675751" w:rsidRPr="00675751">
        <w:lastRenderedPageBreak/>
        <w:t>millénaires</w:t>
      </w:r>
      <w:r w:rsidR="00675751">
        <w:t xml:space="preserve"> </w:t>
      </w:r>
      <w:r w:rsidRPr="00F1012A">
        <w:t xml:space="preserve">et les individus </w:t>
      </w:r>
      <w:r w:rsidR="00675751">
        <w:t xml:space="preserve">simplement </w:t>
      </w:r>
      <w:r w:rsidRPr="00F1012A">
        <w:t>acclimatés, reflétant des adaptations génétiques façonnées par l'évolution</w:t>
      </w:r>
      <w:r w:rsidR="000A7C46">
        <w:t xml:space="preserve"> </w:t>
      </w:r>
      <w:r w:rsidR="000A7C46">
        <w:fldChar w:fldCharType="begin"/>
      </w:r>
      <w:r w:rsidR="000A7C46">
        <w:instrText xml:space="preserve"> ADDIN ZOTERO_ITEM CSL_CITATION {"citationID":"UAY5owJA","properties":{"formattedCitation":"(Beall, 2014)","plainCitation":"(Beall, 2014)","noteIndex":0},"citationItems":[{"id":821,"uris":["http://zotero.org/users/14443926/items/WPYS2TGA"],"itemData":{"id":821,"type":"article-journal","abstract":"Populations residing for millennia on the high-altitude plateaus of the world started natural experiments that we can evaluate to address questions about the processes of evolution and adaptation. A 2001 assessment in this journal summarized abundant evidence that Tibetan and Andean high-altitude natives had different phenotypes, and the article made a case for the hypothesis that different genetic bases underlie traits in the two populations. Since then, knowledge of the prehistory of high-altitude populations has grown, information about East African highlanders has become available, genomic science has grown exponentially, and the genetic and molecular bases of oxygen homeostasis have been clariﬁed. Those scientiﬁc advances have transformed the study of high-altitude populations. The present review aims to summarize recent advances in understanding with an emphasis on the genetic bases of adaptive phenotypes, particularly hemoglobin concentration among Tibetan highlanders. EGLN1 and EPAS1 encode two crucial proteins contributing to oxygen homeostasis, the oxygen sensor PHD2 and the transcription factor subunit HIF-2α, respectively; they show signals of natural selection such as marked allele frequency differentiation between Tibetans and lowland populations. EPAS1 genotypes associated in several studies with the dampened hemoglobin phenotype that is characteristic of Tibetans at high altitude but did not associate with the dampened response among Amhara from Ethiopia or the vigorous elevation of hemoglobin concentration among Andean highlanders. Future work will likely develop understanding of the integrative biology leading from genotype to phenotype to population in all highland areas.","container-title":"Annual Review of Anthropology","DOI":"10.1146/annurev-anthro-102313-030000","ISSN":"0084-6570, 1545-4290","issue":"1","journalAbbreviation":"Annu. Rev. Anthropol.","language":"en","page":"251-272","source":"DOI.org (Crossref)","title":"Adaptation to High Altitude: Phenotypes and Genotypes","title-short":"Adaptation to High Altitude","URL":"https://www.annualreviews.org/doi/10.1146/annurev-anthro-102313-030000","volume":"43","author":[{"family":"Beall","given":"Cynthia M."}],"accessed":{"date-parts":[["2024",12,2]]},"issued":{"date-parts":[["2014",10,21]]}}}],"schema":"https://github.com/citation-style-language/schema/raw/master/csl-citation.json"} </w:instrText>
      </w:r>
      <w:r w:rsidR="000A7C46">
        <w:fldChar w:fldCharType="separate"/>
      </w:r>
      <w:r w:rsidR="000A7C46" w:rsidRPr="000A7C46">
        <w:t>(Beall, 2014)</w:t>
      </w:r>
      <w:r w:rsidR="000A7C46">
        <w:fldChar w:fldCharType="end"/>
      </w:r>
      <w:r w:rsidR="00544B42">
        <w:t xml:space="preserve">. </w:t>
      </w:r>
    </w:p>
    <w:p w14:paraId="7D1361A6" w14:textId="43710753" w:rsidR="00544B42" w:rsidRPr="00544B42" w:rsidRDefault="00544B42" w:rsidP="16073718">
      <w:r w:rsidRPr="00544B42">
        <w:t>Les populations andines, établies en altitude depuis environ 11</w:t>
      </w:r>
      <w:r w:rsidR="31623F08" w:rsidRPr="00544B42">
        <w:t xml:space="preserve"> </w:t>
      </w:r>
      <w:r w:rsidRPr="00544B42">
        <w:t>000 ans, présentent une réponse hématologique caractérisée par une augmentation notable de la concentration en hémoglobine et de l'hématocrite</w:t>
      </w:r>
      <w:r w:rsidR="00D93387" w:rsidRPr="00C40AD3">
        <w:rPr>
          <w:rStyle w:val="Appelnotedebasdep"/>
        </w:rPr>
        <w:footnoteReference w:id="5"/>
      </w:r>
      <w:r w:rsidR="007592C6">
        <w:t xml:space="preserve"> comparativement </w:t>
      </w:r>
      <w:r w:rsidR="6DD49CD7">
        <w:t>à celles</w:t>
      </w:r>
      <w:r w:rsidR="007592C6">
        <w:t xml:space="preserve"> vivant à </w:t>
      </w:r>
      <w:r w:rsidR="35C24540">
        <w:t>basse altitude (</w:t>
      </w:r>
      <w:r w:rsidR="3CD5C334">
        <w:t>BA</w:t>
      </w:r>
      <w:r w:rsidR="2D218DD9">
        <w:t>)</w:t>
      </w:r>
      <w:r w:rsidRPr="00544B42">
        <w:t xml:space="preserve">. </w:t>
      </w:r>
      <w:r w:rsidR="4F342B60" w:rsidRPr="00544B42">
        <w:t>L</w:t>
      </w:r>
      <w:r w:rsidRPr="00544B42">
        <w:t xml:space="preserve">e profil </w:t>
      </w:r>
      <w:r w:rsidR="6F23E9A6" w:rsidRPr="00544B42">
        <w:t xml:space="preserve">andin </w:t>
      </w:r>
      <w:r w:rsidRPr="00544B42">
        <w:t xml:space="preserve">se rapproche le plus de la réponse typique observée lors de l'acclimatation chez les individus de </w:t>
      </w:r>
      <w:r w:rsidR="7BD0A943" w:rsidRPr="00544B42">
        <w:t>BA</w:t>
      </w:r>
      <w:r w:rsidR="007D60F3">
        <w:t xml:space="preserve"> </w:t>
      </w:r>
      <w:r w:rsidR="007D60F3">
        <w:fldChar w:fldCharType="begin"/>
      </w:r>
      <w:r w:rsidR="00CB320A">
        <w:instrText xml:space="preserve"> ADDIN ZOTERO_ITEM CSL_CITATION {"citationID":"D09Qjoys","properties":{"formattedCitation":"(Beall, 2014)","plainCitation":"(Beall, 2014)","noteIndex":0},"citationItems":[{"id":821,"uris":["http://zotero.org/users/14443926/items/WPYS2TGA"],"itemData":{"id":821,"type":"article-journal","abstract":"Populations residing for millennia on the high-altitude plateaus of the world started natural experiments that we can evaluate to address questions about the processes of evolution and adaptation. A 2001 assessment in this journal summarized abundant evidence that Tibetan and Andean high-altitude natives had different phenotypes, and the article made a case for the hypothesis that different genetic bases underlie traits in the two populations. Since then, knowledge of the prehistory of high-altitude populations has grown, information about East African highlanders has become available, genomic science has grown exponentially, and the genetic and molecular bases of oxygen homeostasis have been clariﬁed. Those scientiﬁc advances have transformed the study of high-altitude populations. The present review aims to summarize recent advances in understanding with an emphasis on the genetic bases of adaptive phenotypes, particularly hemoglobin concentration among Tibetan highlanders. EGLN1 and EPAS1 encode two crucial proteins contributing to oxygen homeostasis, the oxygen sensor PHD2 and the transcription factor subunit HIF-2α, respectively; they show signals of natural selection such as marked allele frequency differentiation between Tibetans and lowland populations. EPAS1 genotypes associated in several studies with the dampened hemoglobin phenotype that is characteristic of Tibetans at high altitude but did not associate with the dampened response among Amhara from Ethiopia or the vigorous elevation of hemoglobin concentration among Andean highlanders. Future work will likely develop understanding of the integrative biology leading from genotype to phenotype to population in all highland areas.","container-title":"Annual Review of Anthropology","DOI":"10.1146/annurev-anthro-102313-030000","ISSN":"0084-6570, 1545-4290","issue":"1","journalAbbreviation":"Annu. Rev. Anthropol.","language":"en","page":"251-272","source":"DOI.org (Crossref)","title":"Adaptation to High Altitude: Phenotypes and Genotypes","title-short":"Adaptation to High Altitude","URL":"https://www.annualreviews.org/doi/10.1146/annurev-anthro-102313-030000","volume":"43","author":[{"family":"Beall","given":"Cynthia M."}],"accessed":{"date-parts":[["2024",12,2]]},"issued":{"date-parts":[["2014",10,21]]}}}],"schema":"https://github.com/citation-style-language/schema/raw/master/csl-citation.json"} </w:instrText>
      </w:r>
      <w:r w:rsidR="007D60F3">
        <w:fldChar w:fldCharType="separate"/>
      </w:r>
      <w:r w:rsidR="007D60F3" w:rsidRPr="000A7C46">
        <w:t>(Beall, 2014)</w:t>
      </w:r>
      <w:r w:rsidR="007D60F3">
        <w:fldChar w:fldCharType="end"/>
      </w:r>
      <w:r w:rsidR="007D60F3">
        <w:t xml:space="preserve">. </w:t>
      </w:r>
      <w:r w:rsidRPr="00544B42">
        <w:t xml:space="preserve">Bien que cette augmentation compense initialement la faible disponibilité en oxygène, elle peut devenir </w:t>
      </w:r>
      <w:r w:rsidR="6CEC4D5C" w:rsidRPr="00544B42">
        <w:t>délétère</w:t>
      </w:r>
      <w:r w:rsidRPr="00544B42">
        <w:t xml:space="preserve"> sur le long terme.</w:t>
      </w:r>
      <w:r w:rsidR="6F55962D">
        <w:t xml:space="preserve"> Chez certains Andins, l'exposition chronique à l'hypoxie peut provoquer une érythrocytose excessive et un remodelage vasculaire pulmonaire </w:t>
      </w:r>
      <w:r w:rsidR="001C6765">
        <w:fldChar w:fldCharType="begin"/>
      </w:r>
      <w:r w:rsidR="001C6765">
        <w:instrText xml:space="preserve"> ADDIN ZOTERO_ITEM CSL_CITATION {"citationID":"kVvkMQ7V","properties":{"formattedCitation":"(Beall, 2014)","plainCitation":"(Beall, 2014)","noteIndex":0},"citationItems":[{"id":821,"uris":["http://zotero.org/users/14443926/items/WPYS2TGA"],"itemData":{"id":821,"type":"article-journal","abstract":"Populations residing for millennia on the high-altitude plateaus of the world started natural experiments that we can evaluate to address questions about the processes of evolution and adaptation. A 2001 assessment in this journal summarized abundant evidence that Tibetan and Andean high-altitude natives had different phenotypes, and the article made a case for the hypothesis that different genetic bases underlie traits in the two populations. Since then, knowledge of the prehistory of high-altitude populations has grown, information about East African highlanders has become available, genomic science has grown exponentially, and the genetic and molecular bases of oxygen homeostasis have been clariﬁed. Those scientiﬁc advances have transformed the study of high-altitude populations. The present review aims to summarize recent advances in understanding with an emphasis on the genetic bases of adaptive phenotypes, particularly hemoglobin concentration among Tibetan highlanders. EGLN1 and EPAS1 encode two crucial proteins contributing to oxygen homeostasis, the oxygen sensor PHD2 and the transcription factor subunit HIF-2α, respectively; they show signals of natural selection such as marked allele frequency differentiation between Tibetans and lowland populations. EPAS1 genotypes associated in several studies with the dampened hemoglobin phenotype that is characteristic of Tibetans at high altitude but did not associate with the dampened response among Amhara from Ethiopia or the vigorous elevation of hemoglobin concentration among Andean highlanders. Future work will likely develop understanding of the integrative biology leading from genotype to phenotype to population in all highland areas.","container-title":"Annual Review of Anthropology","DOI":"10.1146/annurev-anthro-102313-030000","ISSN":"0084-6570, 1545-4290","issue":"1","journalAbbreviation":"Annu. Rev. Anthropol.","language":"en","page":"251-272","source":"DOI.org (Crossref)","title":"Adaptation to High Altitude: Phenotypes and Genotypes","title-short":"Adaptation to High Altitude","URL":"https://www.annualreviews.org/doi/10.1146/annurev-anthro-102313-030000","volume":"43","author":[{"family":"Beall","given":"Cynthia M."}],"accessed":{"date-parts":[["2024",12,2]]},"issued":{"date-parts":[["2014",10,21]]}}}],"schema":"https://github.com/citation-style-language/schema/raw/master/csl-citation.json"} </w:instrText>
      </w:r>
      <w:r w:rsidR="001C6765">
        <w:fldChar w:fldCharType="separate"/>
      </w:r>
      <w:r w:rsidR="001C6765" w:rsidRPr="001C6765">
        <w:t>(Beall, 2014)</w:t>
      </w:r>
      <w:r w:rsidR="001C6765">
        <w:fldChar w:fldCharType="end"/>
      </w:r>
      <w:r w:rsidR="6F55962D">
        <w:t>. Ces changements sont des facteurs clés du Mal Chronique des Montagnes (CMS), une maladie associée à l'hyperviscosité sanguine et à l'hypertension pulmonaire (</w:t>
      </w:r>
      <w:r w:rsidR="000A7C46">
        <w:fldChar w:fldCharType="begin"/>
      </w:r>
      <w:r w:rsidR="000A7C46">
        <w:instrText xml:space="preserve"> ADDIN ZOTERO_ITEM CSL_CITATION {"citationID":"csfGVnLg","properties":{"formattedCitation":"(Beall, 2014; Richalet et al., 2024)","plainCitation":"(Beall, 2014; Richalet et al., 2024)","noteIndex":0},"citationItems":[{"id":821,"uris":["http://zotero.org/users/14443926/items/WPYS2TGA"],"itemData":{"id":821,"type":"article-journal","abstract":"Populations residing for millennia on the high-altitude plateaus of the world started natural experiments that we can evaluate to address questions about the processes of evolution and adaptation. A 2001 assessment in this journal summarized abundant evidence that Tibetan and Andean high-altitude natives had different phenotypes, and the article made a case for the hypothesis that different genetic bases underlie traits in the two populations. Since then, knowledge of the prehistory of high-altitude populations has grown, information about East African highlanders has become available, genomic science has grown exponentially, and the genetic and molecular bases of oxygen homeostasis have been clariﬁed. Those scientiﬁc advances have transformed the study of high-altitude populations. The present review aims to summarize recent advances in understanding with an emphasis on the genetic bases of adaptive phenotypes, particularly hemoglobin concentration among Tibetan highlanders. EGLN1 and EPAS1 encode two crucial proteins contributing to oxygen homeostasis, the oxygen sensor PHD2 and the transcription factor subunit HIF-2α, respectively; they show signals of natural selection such as marked allele frequency differentiation between Tibetans and lowland populations. EPAS1 genotypes associated in several studies with the dampened hemoglobin phenotype that is characteristic of Tibetans at high altitude but did not associate with the dampened response among Amhara from Ethiopia or the vigorous elevation of hemoglobin concentration among Andean highlanders. Future work will likely develop understanding of the integrative biology leading from genotype to phenotype to population in all highland areas.","container-title":"Annual Review of Anthropology","DOI":"10.1146/annurev-anthro-102313-030000","ISSN":"0084-6570, 1545-4290","issue":"1","journalAbbreviation":"Annu. Rev. Anthropol.","language":"en","page":"251-272","source":"DOI.org (Crossref)","title":"Adaptation to High Altitude: Phenotypes and Genotypes","title-short":"Adaptation to High Altitude","URL":"https://www.annualreviews.org/doi/10.1146/annurev-anthro-102313-030000","volume":"43","author":[{"family":"Beall","given":"Cynthia M."}],"accessed":{"date-parts":[["2024",12,2]]},"issued":{"date-parts":[["2014",10,21]]}}},{"id":773,"uris":["http://zotero.org/users/14443926/items/M35FVCF4"],"itemData":{"id":773,"type":"article-journal","container-title":"Nature Reviews Cardiology","DOI":"10.1038/s41569-023-00924-9","ISSN":"1759-5002, 1759-5010","issue":"2","journalAbbreviation":"Nat Rev Cardiol","language":"en","page":"75-88","source":"DOI.org (Crossref)","title":"Cardiovascular physiology and pathophysiology at high altitude","URL":"https://www.nature.com/articles/s41569-023-00924-9","volume":"21","author":[{"family":"Richalet","given":"Jean-Paul"},{"family":"Hermand","given":"Eric"},{"family":"Lhuissier","given":"François J."}],"accessed":{"date-parts":[["2024",11,23]]},"issued":{"date-parts":[["2024",2]]}}}],"schema":"https://github.com/citation-style-language/schema/raw/master/csl-citation.json"} </w:instrText>
      </w:r>
      <w:r w:rsidR="000A7C46">
        <w:fldChar w:fldCharType="separate"/>
      </w:r>
      <w:r w:rsidR="000A7C46" w:rsidRPr="000A7C46">
        <w:t>Richalet et al., 2024)</w:t>
      </w:r>
      <w:r w:rsidR="000A7C46">
        <w:fldChar w:fldCharType="end"/>
      </w:r>
      <w:r w:rsidRPr="00544B42">
        <w:t>. Leur équilibre acido-basique tend à être intermédiaire par rapport aux autres groupes adaptés et aux individus acclimatés</w:t>
      </w:r>
      <w:r w:rsidR="000A7C46">
        <w:t xml:space="preserve"> </w:t>
      </w:r>
      <w:r w:rsidR="000A7C46">
        <w:fldChar w:fldCharType="begin"/>
      </w:r>
      <w:r w:rsidR="000A7C46">
        <w:instrText xml:space="preserve"> ADDIN ZOTERO_ITEM CSL_CITATION {"citationID":"YY1ua8jQ","properties":{"formattedCitation":"(Tymko et al., 2022)","plainCitation":"(Tymko et al., 2022)","noteIndex":0},"citationItems":[{"id":970,"uris":["http://zotero.org/users/14443926/items/4W9R3IGR"],"itemData":{"id":970,"type":"article-journal","abstract":"High-altitude exposure results in a hyperventilatory-induced respiratory alkalosis followed by renal compensation (bicarbonaturia) to return arterial blood pH (pHa) toward sea-level values. However, acid-base balance has not been comprehensively examined in both lowlanders and indigenous populations—where the latter are thought to be fully adapted to high altitude. The purpose of this investigation was to compare acid-base balance between acclimatizing lowlanders and Andean and Sherpa highlanders at various altitudes ($3,800, $4,300, and $5,000 m). We compiled data collected across ﬁve independent high-altitude expeditions and report the following novel ﬁndings: 1) at 3,800 m, Andeans (n = 7) had elevated pHa compared with Sherpas (n = 12; P &lt; 0.01), but not to lowlanders (n = 16; 9 days acclimatized; P = 0.09); 2) at 4,300 m, lowlanders (n = 16; 21 days acclimatized) had elevated pHa compared with Andeans (n = 32) and Sherpas (n = 11; both P &lt; 0.01), and Andeans had elevated pHa compared with Sherpas (P = 0.01); and 3) at 5,000 m, lowlanders (n = 16; 14 days acclimatized) had higher pHa compared with both Andeans (n = 66) and Sherpas (n = 18; P &lt; 0.01, and P = 0.03, respectively), and Andean and Sherpa highlanders had similar blood pHa (P = 0.65). These novel data characterize acid-base balance acclimatization and adaptation to various altitudes in lowlanders and indigenous highlanders.","container-title":"Journal of Applied Physiology","DOI":"10.1152/japplphysiol.00757.2021","ISSN":"8750-7587, 1522-1601","issue":"2","journalAbbreviation":"Journal of Applied Physiology","language":"en","page":"575-580","source":"DOI.org (Crossref)","title":"Acid-base balance at high altitude in lowlanders and indigenous highlanders","URL":"https://journals.physiology.org/doi/10.1152/japplphysiol.00757.2021","volume":"132","author":[{"family":"Tymko","given":"Michael M."},{"family":"Willie","given":"Christopher K."},{"family":"Howe","given":"Connor A."},{"family":"Hoiland","given":"Ryan L."},{"family":"Stone","given":"Rachel M."},{"family":"Tymko","given":"Kaitlyn"},{"family":"Tymko","given":"Courtney"},{"family":"MacLeod","given":"David"},{"family":"Anholm","given":"James D."},{"family":"Gasho","given":"Christopher"},{"family":"Villafuerte","given":"Francisco"},{"family":"Vizcardo-Galindo","given":"Gustavo"},{"family":"Figueroa-Mujica","given":"Romulo"},{"family":"Day","given":"Trevor A."},{"family":"Bird","given":"Jordan D."},{"family":"Foster","given":"Glen E."},{"family":"Steinback","given":"Craig D."},{"family":"Brugniaux","given":"Julien V."},{"family":"Champigneulle","given":"Benoit"},{"family":"Stauffer","given":"Emeric"},{"family":"Doutreleau","given":"Stephane"},{"family":"Verges","given":"Samuel"},{"family":"Swenson","given":"Erik R."},{"family":"Ainslie","given":"Philip N."}],"accessed":{"date-parts":[["2025",3,17]]},"issued":{"date-parts":[["2022",2,1]]}}}],"schema":"https://github.com/citation-style-language/schema/raw/master/csl-citation.json"} </w:instrText>
      </w:r>
      <w:r w:rsidR="000A7C46">
        <w:fldChar w:fldCharType="separate"/>
      </w:r>
      <w:r w:rsidR="000A7C46" w:rsidRPr="000A7C46">
        <w:t>(Tymko et al., 2022)</w:t>
      </w:r>
      <w:r w:rsidR="000A7C46">
        <w:fldChar w:fldCharType="end"/>
      </w:r>
      <w:r w:rsidR="000A7C46">
        <w:t>.</w:t>
      </w:r>
    </w:p>
    <w:p w14:paraId="6B960E4B" w14:textId="525DDD00" w:rsidR="00544B42" w:rsidRPr="00544B42" w:rsidRDefault="00544B42" w:rsidP="00544B42">
      <w:r>
        <w:t>Les habitants des hauts plateaux éthiopiens, présents dans la région depuis environ</w:t>
      </w:r>
      <w:r w:rsidR="001C6765">
        <w:t xml:space="preserve"> 5</w:t>
      </w:r>
      <w:r w:rsidR="0892D07F">
        <w:t xml:space="preserve"> </w:t>
      </w:r>
      <w:r>
        <w:t>000 ans, maintiennent des concentrations d'hémoglobine plus modérées que celles observées chez les Andins. Cette modération suggère des adaptations spécifiques qui préviennent l'érythrocytose excessive, potentiellement via des mécanismes liés à l'hémodynamique pulmonaire ou au métabolisme du fer, bien que les bases génétiques précises</w:t>
      </w:r>
      <w:r w:rsidR="009615E9">
        <w:t xml:space="preserve"> de ces processus</w:t>
      </w:r>
      <w:r>
        <w:t xml:space="preserve"> nécessitent des investigations supplémentaires </w:t>
      </w:r>
      <w:r>
        <w:fldChar w:fldCharType="begin"/>
      </w:r>
      <w:r>
        <w:instrText xml:space="preserve"> ADDIN ZOTERO_ITEM CSL_CITATION {"citationID":"qn4gdnO2","properties":{"formattedCitation":"(Beall, 2014)","plainCitation":"(Beall, 2014)","noteIndex":0},"citationItems":[{"id":821,"uris":["http://zotero.org/users/14443926/items/WPYS2TGA"],"itemData":{"id":821,"type":"article-journal","abstract":"Populations residing for millennia on the high-altitude plateaus of the world started natural experiments that we can evaluate to address questions about the processes of evolution and adaptation. A 2001 assessment in this journal summarized abundant evidence that Tibetan and Andean high-altitude natives had different phenotypes, and the article made a case for the hypothesis that different genetic bases underlie traits in the two populations. Since then, knowledge of the prehistory of high-altitude populations has grown, information about East African highlanders has become available, genomic science has grown exponentially, and the genetic and molecular bases of oxygen homeostasis have been clariﬁed. Those scientiﬁc advances have transformed the study of high-altitude populations. The present review aims to summarize recent advances in understanding with an emphasis on the genetic bases of adaptive phenotypes, particularly hemoglobin concentration among Tibetan highlanders. EGLN1 and EPAS1 encode two crucial proteins contributing to oxygen homeostasis, the oxygen sensor PHD2 and the transcription factor subunit HIF-2α, respectively; they show signals of natural selection such as marked allele frequency differentiation between Tibetans and lowland populations. EPAS1 genotypes associated in several studies with the dampened hemoglobin phenotype that is characteristic of Tibetans at high altitude but did not associate with the dampened response among Amhara from Ethiopia or the vigorous elevation of hemoglobin concentration among Andean highlanders. Future work will likely develop understanding of the integrative biology leading from genotype to phenotype to population in all highland areas.","container-title":"Annual Review of Anthropology","DOI":"10.1146/annurev-anthro-102313-030000","ISSN":"0084-6570, 1545-4290","issue":"1","journalAbbreviation":"Annu. Rev. Anthropol.","language":"en","page":"251-272","source":"DOI.org (Crossref)","title":"Adaptation to High Altitude: Phenotypes and Genotypes","title-short":"Adaptation to High Altitude","URL":"https://www.annualreviews.org/doi/10.1146/annurev-anthro-102313-030000","volume":"43","author":[{"family":"Beall","given":"Cynthia M."}],"accessed":{"date-parts":[["2024",12,2]]},"issued":{"date-parts":[["2014",10,21]]}}}],"schema":"https://github.com/citation-style-language/schema/raw/master/csl-citation.json"} </w:instrText>
      </w:r>
      <w:r>
        <w:fldChar w:fldCharType="separate"/>
      </w:r>
      <w:r w:rsidR="000A7C46">
        <w:t>(Beall, 2014)</w:t>
      </w:r>
      <w:r>
        <w:fldChar w:fldCharType="end"/>
      </w:r>
      <w:r>
        <w:t>.</w:t>
      </w:r>
    </w:p>
    <w:p w14:paraId="76AF5026" w14:textId="31B2762C" w:rsidR="00544B42" w:rsidRPr="00544B42" w:rsidRDefault="3B2F329F" w:rsidP="00544B42">
      <w:r>
        <w:t>Les populations du plateau Tibétain, établies là depuis plus de 30 000 ans, ont développé l'adaptation hématologique la plus distincte</w:t>
      </w:r>
      <w:r w:rsidR="00544B42">
        <w:t>. Ils maintiennent des niveaux d'hémoglobine relativement bas, similaires à ceux des populations de basse altitude, et ce, malgré une faible saturation artérielle en oxygène (</w:t>
      </w:r>
      <w:proofErr w:type="spellStart"/>
      <w:r w:rsidR="00544B42">
        <w:t>SaO</w:t>
      </w:r>
      <w:proofErr w:type="spellEnd"/>
      <w:r w:rsidR="00544B42">
        <w:t>₂). Cette caractéristique, qui limite les risques d'hyperviscosité et de CMS, est attribuée à des adaptations génétiques spécifiques. Notamment, des variants sélectionnés des gènes EPAS1 (codant pour HIF-2α)</w:t>
      </w:r>
      <w:r w:rsidR="7F5C1A12">
        <w:t xml:space="preserve"> </w:t>
      </w:r>
      <w:r w:rsidR="00544B42">
        <w:t>et</w:t>
      </w:r>
      <w:r w:rsidR="07195E4D">
        <w:t xml:space="preserve"> </w:t>
      </w:r>
      <w:r w:rsidR="00544B42">
        <w:t>EGLN1</w:t>
      </w:r>
      <w:r w:rsidR="30A6D986">
        <w:t xml:space="preserve"> </w:t>
      </w:r>
      <w:r w:rsidR="00544B42">
        <w:t xml:space="preserve">(codant pour PHD2) atténuent la réponse </w:t>
      </w:r>
      <w:proofErr w:type="spellStart"/>
      <w:r w:rsidR="00544B42">
        <w:t>érythropoïétique</w:t>
      </w:r>
      <w:proofErr w:type="spellEnd"/>
      <w:r w:rsidR="00544B42">
        <w:t xml:space="preserve"> à l'hypoxie chronique</w:t>
      </w:r>
      <w:r w:rsidR="001F745E">
        <w:t xml:space="preserve"> </w:t>
      </w:r>
      <w:r>
        <w:fldChar w:fldCharType="begin"/>
      </w:r>
      <w:r>
        <w:instrText xml:space="preserve"> ADDIN ZOTERO_ITEM CSL_CITATION {"citationID":"sChEmoVO","properties":{"formattedCitation":"(Beall, 2014; Semenza, 2012)","plainCitation":"(Beall, 2014; Semenza, 2012)","noteIndex":0},"citationItems":[{"id":821,"uris":["http://zotero.org/users/14443926/items/WPYS2TGA"],"itemData":{"id":821,"type":"article-journal","abstract":"Populations residing for millennia on the high-altitude plateaus of the world started natural experiments that we can evaluate to address questions about the processes of evolution and adaptation. A 2001 assessment in this journal summarized abundant evidence that Tibetan and Andean high-altitude natives had different phenotypes, and the article made a case for the hypothesis that different genetic bases underlie traits in the two populations. Since then, knowledge of the prehistory of high-altitude populations has grown, information about East African highlanders has become available, genomic science has grown exponentially, and the genetic and molecular bases of oxygen homeostasis have been clariﬁed. Those scientiﬁc advances have transformed the study of high-altitude populations. The present review aims to summarize recent advances in understanding with an emphasis on the genetic bases of adaptive phenotypes, particularly hemoglobin concentration among Tibetan highlanders. EGLN1 and EPAS1 encode two crucial proteins contributing to oxygen homeostasis, the oxygen sensor PHD2 and the transcription factor subunit HIF-2α, respectively; they show signals of natural selection such as marked allele frequency differentiation between Tibetans and lowland populations. EPAS1 genotypes associated in several studies with the dampened hemoglobin phenotype that is characteristic of Tibetans at high altitude but did not associate with the dampened response among Amhara from Ethiopia or the vigorous elevation of hemoglobin concentration among Andean highlanders. Future work will likely develop understanding of the integrative biology leading from genotype to phenotype to population in all highland areas.","container-title":"Annual Review of Anthropology","DOI":"10.1146/annurev-anthro-102313-030000","ISSN":"0084-6570, 1545-4290","issue":"1","journalAbbreviation":"Annu. Rev. Anthropol.","language":"en","page":"251-272","source":"DOI.org (Crossref)","title":"Adaptation to High Altitude: Phenotypes and Genotypes","title-short":"Adaptation to High Altitude","URL":"https://www.annualreviews.org/doi/10.1146/annurev-anthro-102313-030000","volume":"43","author":[{"family":"Beall","given":"Cynthia M."}],"accessed":{"date-parts":[["2024",12,2]]},"issued":{"date-parts":[["2014",10,21]]}}},{"id":974,"uris":["http://zotero.org/users/14443926/items/JVTH7VIW"],"itemData":{"id":974,"type":"article-journal","container-title":"Cell","DOI":"10.1016/j.cell.2012.01.021","ISSN":"00928674","issue":"3","journalAbbreviation":"Cell","language":"en","page":"399-408","source":"DOI.org (Crossref)","title":"Hypoxia-Inducible Factors in Physiology and Medicine","URL":"https://linkinghub.elsevier.com/retrieve/pii/S0092867412000876","volume":"148","author":[{"family":"Semenza","given":"Gregg L."}],"accessed":{"date-parts":[["2025",3,19]]},"issued":{"date-parts":[["2012",2]]}}}],"schema":"https://github.com/citation-style-language/schema/raw/master/csl-citation.json"} </w:instrText>
      </w:r>
      <w:r>
        <w:fldChar w:fldCharType="separate"/>
      </w:r>
      <w:r w:rsidR="001C6765">
        <w:t>(Beall,</w:t>
      </w:r>
      <w:r w:rsidR="1060C118">
        <w:t xml:space="preserve"> </w:t>
      </w:r>
      <w:r w:rsidR="001C6765">
        <w:t>2014</w:t>
      </w:r>
      <w:r w:rsidR="658A3488">
        <w:t xml:space="preserve"> </w:t>
      </w:r>
      <w:r w:rsidR="001C6765">
        <w:t>;</w:t>
      </w:r>
      <w:r w:rsidR="223DD9E3">
        <w:t xml:space="preserve"> </w:t>
      </w:r>
      <w:r w:rsidR="001C6765">
        <w:t>Semenza, 2012)</w:t>
      </w:r>
      <w:r>
        <w:fldChar w:fldCharType="end"/>
      </w:r>
      <w:r w:rsidR="00544B42">
        <w:t>. Les Sherpas,</w:t>
      </w:r>
      <w:r w:rsidR="781C2422">
        <w:t xml:space="preserve"> u</w:t>
      </w:r>
      <w:r w:rsidR="45D6BE35">
        <w:t>n groupe</w:t>
      </w:r>
      <w:r w:rsidR="006B48A4">
        <w:t xml:space="preserve"> e</w:t>
      </w:r>
      <w:r w:rsidR="45D6BE35">
        <w:t xml:space="preserve">thnique </w:t>
      </w:r>
      <w:r w:rsidR="00544B42">
        <w:t xml:space="preserve">issu des Tibétains, montrent également un pH sanguin plus acide en HA que les individus acclimatés </w:t>
      </w:r>
      <w:r>
        <w:fldChar w:fldCharType="begin"/>
      </w:r>
      <w:r>
        <w:instrText xml:space="preserve"> ADDIN ZOTERO_ITEM CSL_CITATION {"citationID":"aZR6Itq5","properties":{"formattedCitation":"(Tymko et al., 2022)","plainCitation":"(Tymko et al., 2022)","noteIndex":0},"citationItems":[{"id":970,"uris":["http://zotero.org/users/14443926/items/4W9R3IGR"],"itemData":{"id":970,"type":"article-journal","abstract":"High-altitude exposure results in a hyperventilatory-induced respiratory alkalosis followed by renal compensation (bicarbonaturia) to return arterial blood pH (pHa) toward sea-level values. However, acid-base balance has not been comprehensively examined in both lowlanders and indigenous populations—where the latter are thought to be fully adapted to high altitude. The purpose of this investigation was to compare acid-base balance between acclimatizing lowlanders and Andean and Sherpa highlanders at various altitudes ($3,800, $4,300, and $5,000 m). We compiled data collected across ﬁve independent high-altitude expeditions and report the following novel ﬁndings: 1) at 3,800 m, Andeans (n = 7) had elevated pHa compared with Sherpas (n = 12; P &lt; 0.01), but not to lowlanders (n = 16; 9 days acclimatized; P = 0.09); 2) at 4,300 m, lowlanders (n = 16; 21 days acclimatized) had elevated pHa compared with Andeans (n = 32) and Sherpas (n = 11; both P &lt; 0.01), and Andeans had elevated pHa compared with Sherpas (P = 0.01); and 3) at 5,000 m, lowlanders (n = 16; 14 days acclimatized) had higher pHa compared with both Andeans (n = 66) and Sherpas (n = 18; P &lt; 0.01, and P = 0.03, respectively), and Andean and Sherpa highlanders had similar blood pHa (P = 0.65). These novel data characterize acid-base balance acclimatization and adaptation to various altitudes in lowlanders and indigenous highlanders.","container-title":"Journal of Applied Physiology","DOI":"10.1152/japplphysiol.00757.2021","ISSN":"8750-7587, 1522-1601","issue":"2","journalAbbreviation":"Journal of Applied Physiology","language":"en","page":"575-580","source":"DOI.org (Crossref)","title":"Acid-base balance at high altitude in lowlanders and indigenous highlanders","URL":"https://journals.physiology.org/doi/10.1152/japplphysiol.00757.2021","volume":"132","author":[{"family":"Tymko","given":"Michael M."},{"family":"Willie","given":"Christopher K."},{"family":"Howe","given":"Connor A."},{"family":"Hoiland","given":"Ryan L."},{"family":"Stone","given":"Rachel M."},{"family":"Tymko","given":"Kaitlyn"},{"family":"Tymko","given":"Courtney"},{"family":"MacLeod","given":"David"},{"family":"Anholm","given":"James D."},{"family":"Gasho","given":"Christopher"},{"family":"Villafuerte","given":"Francisco"},{"family":"Vizcardo-Galindo","given":"Gustavo"},{"family":"Figueroa-Mujica","given":"Romulo"},{"family":"Day","given":"Trevor A."},{"family":"Bird","given":"Jordan D."},{"family":"Foster","given":"Glen E."},{"family":"Steinback","given":"Craig D."},{"family":"Brugniaux","given":"Julien V."},{"family":"Champigneulle","given":"Benoit"},{"family":"Stauffer","given":"Emeric"},{"family":"Doutreleau","given":"Stephane"},{"family":"Verges","given":"Samuel"},{"family":"Swenson","given":"Erik R."},{"family":"Ainslie","given":"Philip N."}],"accessed":{"date-parts":[["2025",3,17]]},"issued":{"date-parts":[["2022",2,1]]}}}],"schema":"https://github.com/citation-style-language/schema/raw/master/csl-citation.json"} </w:instrText>
      </w:r>
      <w:r>
        <w:fldChar w:fldCharType="separate"/>
      </w:r>
      <w:r w:rsidR="001F745E">
        <w:t>(Tymko et al., 2022)</w:t>
      </w:r>
      <w:r>
        <w:fldChar w:fldCharType="end"/>
      </w:r>
      <w:r w:rsidR="00544B42">
        <w:t>,</w:t>
      </w:r>
      <w:r w:rsidR="21630EF9">
        <w:t xml:space="preserve"> suggérant d'autres adaptations métaboliques ou ventilatoires</w:t>
      </w:r>
      <w:r w:rsidR="00544B42">
        <w:t>.</w:t>
      </w:r>
      <w:r w:rsidR="1460E9A2">
        <w:t xml:space="preserve"> </w:t>
      </w:r>
    </w:p>
    <w:p w14:paraId="0025C8FE" w14:textId="72ECD050" w:rsidR="001F745E" w:rsidRPr="008517CD" w:rsidRDefault="001F745E" w:rsidP="001F745E">
      <w:r w:rsidRPr="008517CD">
        <w:lastRenderedPageBreak/>
        <w:t xml:space="preserve">Cette diversité de phénotypes adaptatifs, résultant de pressions sélectives sur des voies physiologiques communes comme celle des HIF, témoigne de la capacité humaine à développer des solutions génétiques convergentes et divergentes face à un stress environnemental majeur </w:t>
      </w:r>
      <w:r>
        <w:fldChar w:fldCharType="begin"/>
      </w:r>
      <w:r>
        <w:instrText xml:space="preserve"> ADDIN ZOTERO_ITEM CSL_CITATION {"citationID":"TRCPJJA5","properties":{"formattedCitation":"(Bigham &amp; Lee, 2014)","plainCitation":"(Bigham &amp; Lee, 2014)","noteIndex":0},"citationItems":[{"id":764,"uris":["http://zotero.org/users/14443926/items/UTS55DNQ"],"itemData":{"id":764,"type":"article-journal","abstract":"Humans have adapted to the chronic hypoxia of high altitude in several locations, and recent genome-wide studies have indicated a genetic basis. In some populations, genetic signatures have been identified in the hypoxia-inducible factor (HIF) pathway, which orchestrates the transcriptional response to hypoxia. In Tibetans, they have been found in the\n              HIF2A\n              (\n              EPAS1\n              ) gene, which encodes for HIF-2α, and the\n              prolyl hydroxylase domain protein 2\n              (\n              PHD2\n              , also known as\n              EGLN1\n              ) gene, which encodes for one of its key regulators, PHD2. High-altitude adaptation may be due to multiple genes that act in concert with one another. Unraveling their mechanism of action can offer new therapeutic approaches toward treating common human diseases characterized by chronic hypoxia.","container-title":"Genes &amp; Development","DOI":"10.1101/gad.250167.114","ISSN":"0890-9369, 1549-5477","issue":"20","journalAbbreviation":"Genes Dev.","language":"en","page":"2189-2204","source":"DOI.org (Crossref)","title":"Human high-altitude adaptation: forward genetics meets the HIF pathway","title-short":"Human high-altitude adaptation","URL":"http://genesdev.cshlp.org/lookup/doi/10.1101/gad.250167.114","volume":"28","author":[{"family":"Bigham","given":"Abigail W."},{"family":"Lee","given":"Frank S."}],"accessed":{"date-parts":[["2024",11,15]]},"issued":{"date-parts":[["2014",10,15]]}}}],"schema":"https://github.com/citation-style-language/schema/raw/master/csl-citation.json"} </w:instrText>
      </w:r>
      <w:r>
        <w:fldChar w:fldCharType="separate"/>
      </w:r>
      <w:r w:rsidRPr="007C1D89">
        <w:t xml:space="preserve">(Bigham </w:t>
      </w:r>
      <w:r w:rsidR="00474791">
        <w:t>et</w:t>
      </w:r>
      <w:r w:rsidRPr="007C1D89">
        <w:t xml:space="preserve"> Lee, 2014)</w:t>
      </w:r>
      <w:r>
        <w:fldChar w:fldCharType="end"/>
      </w:r>
      <w:r w:rsidRPr="008517CD">
        <w:t>.</w:t>
      </w:r>
    </w:p>
    <w:p w14:paraId="39753A68" w14:textId="53C03832" w:rsidR="006816A9" w:rsidRDefault="006816A9" w:rsidP="0006343F">
      <w:pPr>
        <w:pStyle w:val="Titre3"/>
      </w:pPr>
      <w:bookmarkStart w:id="6" w:name="_Toc196900856"/>
      <w:r w:rsidRPr="001426CD">
        <w:t xml:space="preserve">Effets </w:t>
      </w:r>
      <w:r w:rsidR="001426CD" w:rsidRPr="001426CD">
        <w:t>de</w:t>
      </w:r>
      <w:r w:rsidR="00A30F26" w:rsidRPr="001426CD">
        <w:t xml:space="preserve"> l’Hypoxie Chronique</w:t>
      </w:r>
      <w:r w:rsidR="001426CD" w:rsidRPr="001426CD">
        <w:t xml:space="preserve"> sur le Développement</w:t>
      </w:r>
      <w:bookmarkEnd w:id="6"/>
    </w:p>
    <w:p w14:paraId="04FC2403" w14:textId="303E4A27" w:rsidR="00174302" w:rsidRPr="006E6A47" w:rsidRDefault="00174302" w:rsidP="3F2C91F6">
      <w:r>
        <w:t>Les limites de l'adaptation humaine à l'altitude sont particulièrement évidentes dans le contexte de la grossesse et du développement fœtal</w:t>
      </w:r>
      <w:r w:rsidR="001F745E">
        <w:t xml:space="preserve">, </w:t>
      </w:r>
      <w:r w:rsidR="18E6B4D6">
        <w:t xml:space="preserve">contrastant avec </w:t>
      </w:r>
      <w:r w:rsidR="001F745E">
        <w:t>celles observées chez l’adulte</w:t>
      </w:r>
      <w:r w:rsidR="00CB320A">
        <w:t>.</w:t>
      </w:r>
      <w:r>
        <w:t xml:space="preserve"> </w:t>
      </w:r>
      <w:r w:rsidR="00CB320A">
        <w:t>M</w:t>
      </w:r>
      <w:r>
        <w:t>ême chez les populations génétiquement adaptées à l'altitude, la grossesse reste un défi physiologique majeur, avec une incidence accrue de complications telles que le retard de croissance intra-utérin et le faible poids de naissance</w:t>
      </w:r>
      <w:r w:rsidR="2AFD1513">
        <w:t xml:space="preserve">, comparativement aux grossesses en </w:t>
      </w:r>
      <w:r w:rsidR="06346B99">
        <w:t xml:space="preserve">BA </w:t>
      </w:r>
      <w:r>
        <w:fldChar w:fldCharType="begin"/>
      </w:r>
      <w:r>
        <w:instrText xml:space="preserve"> ADDIN ZOTERO_ITEM CSL_CITATION {"citationID":"sszGeIhf","properties":{"formattedCitation":"(Niermeyer et al., 2009; Wehby et al., 2010)","plainCitation":"(Niermeyer et al., 2009; Wehby et al., 2010)","noteIndex":0},"citationItems":[{"id":760,"uris":["http://zotero.org/users/14443926/items/AQ7FWGQE"],"itemData":{"id":760,"type":"article-journal","abstract":"The health of children born and living at high altitude is shaped not only by the low-oxygen environment, but also by population ancestry and sociocultural determinants. High altitude and the corresponding reduction in oxygen delivery during pregnancy result in lower birth weight with higher elevation. Children living at high elevations are at special risk for hypoxaemia during infancy and during acute lower respiratory infection, symptomatic highaltitude pulmonary hypertension, persistence of fetal vascular connections, and re-entry high-altitude pulmonary oedema. However, child health varies from one population group to another due to genetic adaptation as well as factors such as nutrition, intercurrent infection, exposure to pollutants and toxins, socioeconomic status, and access to medical care. Awareness of the risks uniquely associated with living at high altitude and monitoring of key health indicators can help protect the health of children at high altitude. These considerations should be incorporated into the scaling-up of effective interventions for improving global child health and survival.","container-title":"Archives of Disease in Childhood","DOI":"10.1136/adc.2008.141838","ISSN":"0003-9888, 1468-2044","issue":"10","journalAbbreviation":"Archives of Disease in Childhood","language":"en","page":"806-811","source":"DOI.org (Crossref)","title":"Child health and living at high altitude","URL":"https://adc.bmj.com/lookup/doi/10.1136/adc.2008.141838","volume":"94","author":[{"family":"Niermeyer","given":"S"},{"family":"Andrade Mollinedo","given":"P"},{"family":"Huicho","given":"L"}],"accessed":{"date-parts":[["2024",11,15]]},"issued":{"date-parts":[["2009",10,1]]}}},{"id":737,"uris":["http://zotero.org/users/14443926/items/MLWYERG3"],"itemData":{"id":737,"type":"article-journal","abstract":"Previous Studies have reported that altitude reduces birth weight in South America. However, much remains unknown about the heterogeneities in altitude effects by fetal health endowments and about the effects in various ranges of altitude. This study estimates the effects of altitude on the means and quantiles of birth weight and gestational age separately for two large samples of infants from South America born at altitude ranges of 5-1,280 meters and 1,854-3,600 meters. The study finds significant negative effects of increasing altitude on birth weight and gestational age in the lower altitude range and on birth weight in the higher altitude range. The effects of altitude are overall larger for infants with very low fetal health endowments compared to infants with high endowments. Adding other relevant inputs overall reduces the effects of altitude. The study finds differences in the effects of several inputs between the two-altitude ranges. The study findings are informative for residential policies and infant health policy programs in South America and have implications for future research.","container-title":"Economics &amp; Human Biology","DOI":"10.1016/j.ehb.2010.04.002","ISSN":"1570677X","issue":"2","journalAbbreviation":"Economics &amp; Human Biology","language":"en","license":"https://www.elsevier.com/tdm/userlicense/1.0/","page":"197-211","source":"DOI.org (Crossref)","title":"The impact of altitude on infant health in South America","URL":"https://linkinghub.elsevier.com/retrieve/pii/S1570677X10000250","volume":"8","author":[{"family":"Wehby","given":"George L."},{"family":"Castilla","given":"Eduardo E."},{"family":"Lopez-Camelo","given":"Jorge"}],"accessed":{"date-parts":[["2024",11,15]]},"issued":{"date-parts":[["2010",7]]}}}],"schema":"https://github.com/citation-style-language/schema/raw/master/csl-citation.json"} </w:instrText>
      </w:r>
      <w:r>
        <w:fldChar w:fldCharType="separate"/>
      </w:r>
      <w:r w:rsidR="00CB320A">
        <w:t>(Niermeyer et al., 2009 ; Wehby et al., 2010)</w:t>
      </w:r>
      <w:r>
        <w:fldChar w:fldCharType="end"/>
      </w:r>
      <w:r>
        <w:t>.</w:t>
      </w:r>
    </w:p>
    <w:p w14:paraId="5309CD16" w14:textId="6CA860D0" w:rsidR="001426CD" w:rsidRDefault="001426CD" w:rsidP="008517CD">
      <w:r>
        <w:t>Ces observations ont été corroborées par une ét</w:t>
      </w:r>
      <w:r w:rsidR="6ECFBED9">
        <w:t xml:space="preserve">ude </w:t>
      </w:r>
      <w:r w:rsidR="059B0784">
        <w:t>chez d</w:t>
      </w:r>
      <w:r>
        <w:t>e</w:t>
      </w:r>
      <w:r w:rsidR="2D9811DB">
        <w:t>s</w:t>
      </w:r>
      <w:r>
        <w:t xml:space="preserve"> nourrissons âgés de 3 à 24 mois, </w:t>
      </w:r>
      <w:r w:rsidR="68C709F5">
        <w:t xml:space="preserve">mettant en lumière </w:t>
      </w:r>
      <w:r>
        <w:t xml:space="preserve">que vivre en </w:t>
      </w:r>
      <w:r w:rsidR="001E4795">
        <w:t>HA</w:t>
      </w:r>
      <w:r>
        <w:t xml:space="preserve"> (&gt; 2 600 mètres) double la probabilité de présenter un risque élevé de problèmes de développement neurologique (notamment au niveau des fonctions expressives, réceptives et exécutives) par rapport à une </w:t>
      </w:r>
      <w:r w:rsidR="345F6D6C">
        <w:t>BA</w:t>
      </w:r>
      <w:r>
        <w:t xml:space="preserve">. Cette étude révèle également une augmentation du risque de 42% chez les filles, particulièrement durant leur deuxième année de vie </w:t>
      </w:r>
      <w:r>
        <w:fldChar w:fldCharType="begin"/>
      </w:r>
      <w:r>
        <w:instrText xml:space="preserve"> ADDIN ZOTERO_ITEM CSL_CITATION {"citationID":"lShO4z4A","properties":{"formattedCitation":"(Wehby, 2013)","plainCitation":"(Wehby, 2013)","noteIndex":0},"citationItems":[{"id":823,"uris":["http://zotero.org/users/14443926/items/YQQLHSPR"],"itemData":{"id":823,"type":"article-journal","abstract":"Objective—To study the effects of altitude on infant neurodevelopment in the first two years of life. Study design—Data from a unique study of normal infant neurodevelopment in five South American countries are used. The sample includes 2,116 infants 3–24 months of age who were evaluated for neurodevelopmental problems by study physicians during their routine well-child visits at 31 pediatric practices. We employ regression models with country fixed-effects that compare the neurodevelopment of children born at different altitudes within the same country to avoid confounding. The regressions adjust for several socioeconomic and demographic factors. We also evaluate altitude effects stratifying by sex, age, and household wealth. Infant neurodevelopment was evaluated by physicians using the Bayley Infant Neurodevelopment Screener (BINS). The primary outcome is an indicator for whether the infant is at high risk for neurodevelopmental problems based on the BINS norms.\nResults—Altitude significantly increases the probability of being at high risk for neurodevelopmental problems (100-meter increase in altitude: OR= 1.02; 95% CI: 1.001–1.037; high altitude greater than 2,600 meters versus low altitude less than 800 meters: OR=2.01; 95% CI: 1.36–2.973). The effects are larger for females and for second than first year of life. The largest effect is for females 12–24 months of age (high versus low altitude: OR=4.147; 95% CI: 1.466–12.013). There are no significant differences in altitude effects by household wealth.\nConclusions—Altitude may significantly increase the risk of neurodevelopmental problems during the first two years of life, especially for females during their second year of life.","container-title":"The Journal of Pediatrics","DOI":"10.1016/j.jpeds.2012.09.011","ISSN":"00223476","issue":"3","journalAbbreviation":"The Journal of Pediatrics","language":"en","license":"https://www.elsevier.com/tdm/userlicense/1.0/","page":"606-611.e1","source":"DOI.org (Crossref)","title":"Living on Higher Ground Reduces Child Neurodevelopment—Evidence from South America","URL":"https://linkinghub.elsevier.com/retrieve/pii/S0022347612010256","volume":"162","author":[{"family":"Wehby","given":"George L."}],"accessed":{"date-parts":[["2024",12,7]]},"issued":{"date-parts":[["2013",3]]}}}],"schema":"https://github.com/citation-style-language/schema/raw/master/csl-citation.json"} </w:instrText>
      </w:r>
      <w:r>
        <w:fldChar w:fldCharType="separate"/>
      </w:r>
      <w:r w:rsidR="00CB320A">
        <w:t>(Wehby, 2013)</w:t>
      </w:r>
      <w:r>
        <w:fldChar w:fldCharType="end"/>
      </w:r>
      <w:r>
        <w:t>.</w:t>
      </w:r>
    </w:p>
    <w:p w14:paraId="71E93D1E" w14:textId="7FE9F1E0" w:rsidR="008477ED" w:rsidRDefault="00174302" w:rsidP="008517CD">
      <w:pPr>
        <w:rPr>
          <w:color w:val="FF0000"/>
        </w:rPr>
      </w:pPr>
      <w:r>
        <w:t xml:space="preserve">Cette vulnérabilité se manifeste également dans le développement physique postnatal. Baye et </w:t>
      </w:r>
      <w:proofErr w:type="spellStart"/>
      <w:r>
        <w:t>Hirvonen</w:t>
      </w:r>
      <w:proofErr w:type="spellEnd"/>
      <w:r>
        <w:t xml:space="preserve"> </w:t>
      </w:r>
      <w:r>
        <w:fldChar w:fldCharType="begin"/>
      </w:r>
      <w:r>
        <w:instrText xml:space="preserve"> ADDIN ZOTERO_ITEM CSL_CITATION {"citationID":"xARIK9Qx","properties":{"formattedCitation":"(2020)","plainCitation":"(2020)","noteIndex":0},"citationItems":[{"id":913,"uris":["http://zotero.org/users/14443926/items/3VH6AA5K"],"itemData":{"id":913,"type":"article-journal","abstract":"OBJECTIVE To investigate whether altitude is associated with increased risk of linear growth faltering and evaluate the implications associated with the use of the 2006 World Health Organization growth standards, which have not been validated for populations residing 1500 m above sea level. DESIGN, SETTINGS, AND PARTICIPANTS Analysis of 133 nationally representative demographic and health cross-sectional surveys administered in 59 low- and middle-income countries using local polynomial and multivariate regression was conducted. A total of 964 299 height records from 96 552 clusters at altitudes ranging from −372 to 5951 m above sea level were included. Demographic and Health Surveys were conducted between 1992 and 2018. EXPOSURES Residence at higher altitudes, above and below 1500 m above sea level, and in ideal home environments (eg, access to safe water, sanitation, and health care). MAIN OUTCOMES AND MEASURES The primary outcome was child linear growth deficits expressed in length-for-age/height-for-age z scores (HAZ). Associations between altitude and height among all children and those residing in ideal home environments were assessed. Child growth trajectories above and below 1500 m above sea level were compared and the altitude-mediated height deficits were estimated using multivariable linear regression.\nRESULTS In 2010, a total of 842 million people in the global population (approximately 12%) lived 1500 m above sea level or higher, with 67% in Asia and Africa. Eleven percent of the sample was children who resided 1500 m above sea level or higher. These children were born at shorter length and remained on a lower growth trajectory than children residing in areas less than 1500 m above sea level. The negative association between altitude and HAZ was approximately linear through most part of the altitude distribution, indicating no clear threshold for an abrupt decrease in HAZ. A 1000-m above sea level increase in altitude was associated with a 0.163-unit (95% CI, −0.205 to −0.120 units) decrease in HAZ after adjusting for common risk factors using multivariable linear regressions. The HAZ distribution of children residing in ideal home environments was similar to the 2006 World Health Organization HAZ distribution, but only up to 500 m above sea level.\nCONCLUSIONS AND RELEVANCE The findings of this study suggest that residing at a higher altitude may be associated with child growth slowing even for children living in ideal home environments. Interventions addressing altitude-mediated growth restrictions during pregnancy and early childhood should be identified and implemented.","container-title":"JAMA Pediatrics","DOI":"10.1001/jamapediatrics.2020.2386","ISSN":"2168-6203","issue":"10","journalAbbreviation":"JAMA Pediatr","language":"en","page":"977","source":"DOI.org (Crossref)","title":"Evaluation of Linear Growth at Higher Altitudes","URL":"https://jamanetwork.com/journals/jamapediatrics/fullarticle/2769778","volume":"174","author":[{"family":"Baye","given":"Kaleab"},{"family":"Hirvonen","given":"Kalle"}],"accessed":{"date-parts":[["2025",2,17]]},"issued":{"date-parts":[["2020",10,1]]}},"label":"page","suppress-author":true}],"schema":"https://github.com/citation-style-language/schema/raw/master/csl-citation.json"} </w:instrText>
      </w:r>
      <w:r>
        <w:fldChar w:fldCharType="separate"/>
      </w:r>
      <w:r w:rsidR="00CB320A">
        <w:t>(2020)</w:t>
      </w:r>
      <w:r>
        <w:fldChar w:fldCharType="end"/>
      </w:r>
      <w:r>
        <w:t xml:space="preserve"> ont démontré que la croissance staturale des enfants vivant en altitude présente un retard statistiquement mesurable par rapport aux enfants de basse altitude, même après ajustement pour les facteurs socio</w:t>
      </w:r>
      <w:r w:rsidR="36341429">
        <w:t>-</w:t>
      </w:r>
      <w:r>
        <w:t>économiques. Le mécanisme</w:t>
      </w:r>
      <w:r w:rsidR="74DE859B">
        <w:t xml:space="preserve"> </w:t>
      </w:r>
      <w:r>
        <w:t>sous-jacent</w:t>
      </w:r>
      <w:r w:rsidR="09AEDADA">
        <w:t xml:space="preserve"> </w:t>
      </w:r>
      <w:r>
        <w:t>implique vraisemblablement une modulation des hormones de croissance, expliquant pourquoi ces enfants suivent une trajectoire développementale distincte.</w:t>
      </w:r>
      <w:r w:rsidR="008477ED" w:rsidRPr="16073718">
        <w:rPr>
          <w:color w:val="FF0000"/>
        </w:rPr>
        <w:t xml:space="preserve"> </w:t>
      </w:r>
    </w:p>
    <w:p w14:paraId="2289FFC8" w14:textId="71AD6623" w:rsidR="006816A9" w:rsidRPr="00A30F26" w:rsidRDefault="006816A9" w:rsidP="005D7779">
      <w:pPr>
        <w:pStyle w:val="Titre3"/>
      </w:pPr>
      <w:bookmarkStart w:id="7" w:name="_Toc191763562"/>
      <w:bookmarkStart w:id="8" w:name="_Toc196900857"/>
      <w:r w:rsidRPr="00A30F26">
        <w:t xml:space="preserve">Effets </w:t>
      </w:r>
      <w:r w:rsidR="00A30F26" w:rsidRPr="00A30F26">
        <w:t>N</w:t>
      </w:r>
      <w:r w:rsidRPr="00A30F26">
        <w:t xml:space="preserve">eurologiques </w:t>
      </w:r>
      <w:r w:rsidR="00213808" w:rsidRPr="00A30F26">
        <w:t xml:space="preserve">et </w:t>
      </w:r>
      <w:r w:rsidR="00A30F26" w:rsidRPr="00A30F26">
        <w:t>C</w:t>
      </w:r>
      <w:r w:rsidR="00213808" w:rsidRPr="00A30F26">
        <w:t xml:space="preserve">ognitifs </w:t>
      </w:r>
      <w:r w:rsidRPr="00A30F26">
        <w:t>de l’</w:t>
      </w:r>
      <w:r w:rsidR="00A30F26" w:rsidRPr="00A30F26">
        <w:t>H</w:t>
      </w:r>
      <w:r w:rsidRPr="00A30F26">
        <w:t xml:space="preserve">ypoxie </w:t>
      </w:r>
      <w:r w:rsidR="00A30F26" w:rsidRPr="00A30F26">
        <w:t>C</w:t>
      </w:r>
      <w:r w:rsidRPr="00A30F26">
        <w:t>hronique</w:t>
      </w:r>
      <w:bookmarkEnd w:id="7"/>
      <w:bookmarkEnd w:id="8"/>
    </w:p>
    <w:p w14:paraId="31D7183B" w14:textId="4A9A261D" w:rsidR="00A41BF3" w:rsidRPr="008517CD" w:rsidRDefault="00A41BF3" w:rsidP="00A41BF3">
      <w:bookmarkStart w:id="9" w:name="_Toc191763563"/>
      <w:r>
        <w:t>L'hypoxie chronique induit des modifications spécifiques au niveau cellulaire et tissulaire, particulièrement étudiées dans le système nerveux central. Des travaux ont m</w:t>
      </w:r>
      <w:r w:rsidR="56FCE6AD">
        <w:t>is en</w:t>
      </w:r>
      <w:r>
        <w:t xml:space="preserve"> </w:t>
      </w:r>
      <w:r w:rsidR="56FCE6AD">
        <w:t xml:space="preserve">évidence </w:t>
      </w:r>
      <w:r>
        <w:t>des altérations de l'expression génique liées à la plasticité et la survie neuronale</w:t>
      </w:r>
      <w:r w:rsidR="3857FFF0">
        <w:t xml:space="preserve"> chez des modèles animaux exposés à l'hypoxie</w:t>
      </w:r>
      <w:r>
        <w:t xml:space="preserve"> </w:t>
      </w:r>
      <w:r>
        <w:fldChar w:fldCharType="begin"/>
      </w:r>
      <w:r>
        <w:instrText xml:space="preserve"> ADDIN ZOTERO_ITEM CSL_CITATION {"citationID":"lpoDbR7Q","properties":{"formattedCitation":"(Cho et al., 2015)","plainCitation":"(Cho et al., 2015)","noteIndex":0},"citationItems":[{"id":880,"uris":["http://zotero.org/users/14443926/items/62Q5TY8M"],"itemData":{"id":880,"type":"article-journal","abstract":"Injured peripheral neurons successfully activate a proregenerative transcriptional program to enable axon regeneration and functional recovery. How transcriptional regulators coordinate the expression of such program remains unclear. Here we show that hypoxia-inducible factor 1a (HIF-1a) controls multiple injury-induced genes in sensory neurons and contribute to the preconditioning lesion effect. Knockdown of HIF-1a in vitro or conditional knock out in vivo impairs sensory axon regeneration. The HIF-1a target gene Vascular Endothelial Growth Factor A (VEGFA) is expressed in injured neurons and contributes to stimulate axon regeneration. Induction of HIF-1a using hypoxia enhances axon regeneration in vitro and in vivo in sensory neurons. Hypoxia also stimulates motor neuron regeneration and accelerates neuromuscular junction re-innervation. This study demonstrates that HIF-1a represents a critical transcriptional regulator in regenerating neurons and suggests hypoxia as a tool to stimulate axon regeneration.","container-title":"Neuron","DOI":"10.1016/j.neuron.2015.09.050","ISSN":"08966273","issue":"4","journalAbbreviation":"Neuron","language":"en","page":"720-734","source":"DOI.org (Crossref)","title":"Activating Injury-Responsive Genes with Hypoxia Enhances Axon Regeneration through Neuronal HIF-1α","URL":"https://linkinghub.elsevier.com/retrieve/pii/S0896627315008399","volume":"88","author":[{"family":"Cho","given":"Yongcheol"},{"family":"Shin","given":"Jung Eun"},{"family":"Ewan","given":"Eric Edward"},{"family":"Oh","given":"Young Mi"},{"family":"Pita-Thomas","given":"Wolfgang"},{"family":"Cavalli","given":"Valeria"}],"accessed":{"date-parts":[["2025",1,30]]},"issued":{"date-parts":[["2015",11]]}}}],"schema":"https://github.com/citation-style-language/schema/raw/master/csl-citation.json"} </w:instrText>
      </w:r>
      <w:r>
        <w:fldChar w:fldCharType="separate"/>
      </w:r>
      <w:r>
        <w:t>(Cho et al., 2015)</w:t>
      </w:r>
      <w:r>
        <w:fldChar w:fldCharType="end"/>
      </w:r>
      <w:r>
        <w:t xml:space="preserve"> </w:t>
      </w:r>
      <w:r w:rsidR="35C22F1C">
        <w:t>ainsi que</w:t>
      </w:r>
      <w:r>
        <w:t xml:space="preserve"> des modifications fonctionnelles associées à la signalisation hypoxique et le métabolisme énergétique cérébral </w:t>
      </w:r>
      <w:r w:rsidR="31094609">
        <w:t xml:space="preserve">chez des </w:t>
      </w:r>
      <w:r w:rsidR="2AE938A4">
        <w:t xml:space="preserve">individus </w:t>
      </w:r>
      <w:r w:rsidR="31094609">
        <w:t xml:space="preserve">résidant en HA </w:t>
      </w:r>
      <w:r>
        <w:fldChar w:fldCharType="begin"/>
      </w:r>
      <w:r>
        <w:instrText xml:space="preserve"> ADDIN ZOTERO_ITEM CSL_CITATION {"citationID":"OwieciN3","properties":{"formattedCitation":"(Aboouf et al., 2023)","plainCitation":"(Aboouf et al., 2023)","noteIndex":0},"citationItems":[{"id":907,"uris":["http://zotero.org/users/14443926/items/V9QMHEUA"],"itemData":{"id":907,"type":"article-journal","abstract":"The brain requires over one-ﬁfth of the total body oxygen demand for normal functioning. At high altitude (HA), the lower atmospheric oxygen pressure inevitably challenges the brain, affecting voluntary spatial attention, cognitive processing, and attention speed after short-term, longterm, or lifespan exposure. Molecular responses to HA are controlled mainly by hypoxia-inducible factors. This review aims to summarize the cellular, metabolic, and functional alterations in the brain at HA with a focus on the role of hypoxia-inducible factors in controlling the hypoxic ventilatory response, neuronal survival, metabolism, neurogenesis, synaptogenesis, and plasticity.","container-title":"International Journal of Molecular Sciences","DOI":"10.3390/ijms241210179","ISSN":"1422-0067","issue":"12","journalAbbreviation":"IJMS","language":"en","license":"https://creativecommons.org/licenses/by/4.0/","page":"10179","source":"DOI.org (Crossref)","title":"The Brain at High Altitude: From Molecular Signaling to Cognitive Performance","title-short":"The Brain at High Altitude","URL":"https://www.mdpi.com/1422-0067/24/12/10179","volume":"24","author":[{"family":"Aboouf","given":"Mostafa A."},{"family":"Thiersch","given":"Markus"},{"family":"Soliz","given":"Jorge"},{"family":"Gassmann","given":"Max"},{"family":"Schneider Gasser","given":"Edith M."}],"accessed":{"date-parts":[["2025",2,16]]},"issued":{"date-parts":[["2023",6,15]]}}}],"schema":"https://github.com/citation-style-language/schema/raw/master/csl-citation.json"} </w:instrText>
      </w:r>
      <w:r>
        <w:fldChar w:fldCharType="separate"/>
      </w:r>
      <w:r>
        <w:t>(Aboouf et al., 2023)</w:t>
      </w:r>
      <w:r>
        <w:fldChar w:fldCharType="end"/>
      </w:r>
      <w:r>
        <w:t xml:space="preserve">. </w:t>
      </w:r>
    </w:p>
    <w:p w14:paraId="50D021DD" w14:textId="04B9F7E1" w:rsidR="00CC51FE" w:rsidRDefault="00E77B02" w:rsidP="00E77B02">
      <w:r>
        <w:t>Cela pourrait s’expliquer</w:t>
      </w:r>
      <w:r w:rsidR="002F592C">
        <w:t xml:space="preserve"> par la vulnérabilité métabolique inhérente au cerveau humain </w:t>
      </w:r>
      <w:r>
        <w:fldChar w:fldCharType="begin"/>
      </w:r>
      <w:r>
        <w:instrText xml:space="preserve"> ADDIN ZOTERO_ITEM CSL_CITATION {"citationID":"dirWjUAQ","properties":{"formattedCitation":"(Aboouf et al., 2023)","plainCitation":"(Aboouf et al., 2023)","noteIndex":0},"citationItems":[{"id":907,"uris":["http://zotero.org/users/14443926/items/V9QMHEUA"],"itemData":{"id":907,"type":"article-journal","abstract":"The brain requires over one-ﬁfth of the total body oxygen demand for normal functioning. At high altitude (HA), the lower atmospheric oxygen pressure inevitably challenges the brain, affecting voluntary spatial attention, cognitive processing, and attention speed after short-term, longterm, or lifespan exposure. Molecular responses to HA are controlled mainly by hypoxia-inducible factors. This review aims to summarize the cellular, metabolic, and functional alterations in the brain at HA with a focus on the role of hypoxia-inducible factors in controlling the hypoxic ventilatory response, neuronal survival, metabolism, neurogenesis, synaptogenesis, and plasticity.","container-title":"International Journal of Molecular Sciences","DOI":"10.3390/ijms241210179","ISSN":"1422-0067","issue":"12","journalAbbreviation":"IJMS","language":"en","license":"https://creativecommons.org/licenses/by/4.0/","page":"10179","source":"DOI.org (Crossref)","title":"The Brain at High Altitude: From Molecular Signaling to Cognitive Performance","title-short":"The Brain at High Altitude","URL":"https://www.mdpi.com/1422-0067/24/12/10179","volume":"24","author":[{"family":"Aboouf","given":"Mostafa A."},{"family":"Thiersch","given":"Markus"},{"family":"Soliz","given":"Jorge"},{"family":"Gassmann","given":"Max"},{"family":"Schneider Gasser","given":"Edith M."}],"accessed":{"date-parts":[["2025",2,16]]},"issued":{"date-parts":[["2023",6,15]]}}}],"schema":"https://github.com/citation-style-language/schema/raw/master/csl-citation.json"} </w:instrText>
      </w:r>
      <w:r>
        <w:fldChar w:fldCharType="separate"/>
      </w:r>
      <w:r w:rsidR="003024D8">
        <w:t>(Aboouf et al., 2023)</w:t>
      </w:r>
      <w:r>
        <w:fldChar w:fldCharType="end"/>
      </w:r>
      <w:r w:rsidR="002F592C">
        <w:t xml:space="preserve">. Bien que ne représentant que 2% de la masse corporelle totale, </w:t>
      </w:r>
      <w:r w:rsidR="002F592C">
        <w:lastRenderedPageBreak/>
        <w:t>le tissu cérébral consomme approximativement 20% de l'oxygène systémique, combinant ainsi des besoins énergétiques particulièrement élevés avec des capacités de stockage énergétique limitées</w:t>
      </w:r>
      <w:r w:rsidR="003024D8">
        <w:t xml:space="preserve"> </w:t>
      </w:r>
      <w:r>
        <w:fldChar w:fldCharType="begin"/>
      </w:r>
      <w:r>
        <w:instrText xml:space="preserve"> ADDIN ZOTERO_ITEM CSL_CITATION {"citationID":"G9zHQ2ea","properties":{"formattedCitation":"(Malle et al., 2012)","plainCitation":"(Malle et al., 2012)","noteIndex":0},"citationItems":[{"id":789,"uris":["http://zotero.org/users/14443926/items/VWRKDIJW"],"itemData":{"id":789,"type":"article-journal","container-title":"Revue de neuropsychologie","DOI":"10.1684/nrp.2012.0200","ISSN":"2101-6739","issue":"1","language":"fr","page":"60-68","source":"DOI.org (Crossref)","title":"Hypoxie et mémoire : impacts neuropathologiques et neuropsychologiques des différents types d'hypoxie:","title-short":"Hypoxie et mémoire","URL":"https://www.jle.com/10.1684/nrp.2012.0200","volume":"Volume 4","author":[{"family":"Malle","given":"Carine"},{"family":"Bourrilhon","given":"Cyprien"},{"family":"Laisney","given":"Mickael"},{"family":"Quinette","given":"Peggy"},{"family":"Desgranges","given":"Béatrice"},{"family":"Eustache","given":"Francis"},{"family":"Piérard","given":"Christophe"}],"accessed":{"date-parts":[["2024",12,2]]},"issued":{"date-parts":[["2012",3,1]]}}}],"schema":"https://github.com/citation-style-language/schema/raw/master/csl-citation.json"} </w:instrText>
      </w:r>
      <w:r>
        <w:fldChar w:fldCharType="separate"/>
      </w:r>
      <w:r w:rsidR="003024D8">
        <w:t>(Malle et al., 2012)</w:t>
      </w:r>
      <w:r>
        <w:fldChar w:fldCharType="end"/>
      </w:r>
      <w:r w:rsidR="00CC51FE">
        <w:t xml:space="preserve">. </w:t>
      </w:r>
      <w:r w:rsidR="3C489BBF">
        <w:t xml:space="preserve">De fait, l'effet délétère de l'hypoxie aiguë (exposition ≤ 6 jours) sur la cognition adulte comparé à des conditions </w:t>
      </w:r>
      <w:proofErr w:type="spellStart"/>
      <w:r w:rsidR="3C489BBF">
        <w:t>normoxiques</w:t>
      </w:r>
      <w:proofErr w:type="spellEnd"/>
      <w:r w:rsidR="3C489BBF">
        <w:t xml:space="preserve"> est bien établi. </w:t>
      </w:r>
      <w:r w:rsidR="00CC51FE">
        <w:t xml:space="preserve">Une méta-analyse systématique clé </w:t>
      </w:r>
      <w:r>
        <w:fldChar w:fldCharType="begin"/>
      </w:r>
      <w:r>
        <w:instrText xml:space="preserve"> ADDIN ZOTERO_ITEM CSL_CITATION {"citationID":"26PpezeG","properties":{"formattedCitation":"(McMorris et al., 2017)","plainCitation":"(McMorris et al., 2017)","noteIndex":0},"citationItems":[{"id":978,"uris":["http://zotero.org/users/14443926/items/CVRK6549"],"itemData":{"id":978,"type":"article-journal","container-title":"Neuroscience &amp; Biobehavioral Reviews","DOI":"10.1016/j.neubiorev.2017.01.019","ISSN":"01497634","journalAbbreviation":"Neuroscience &amp; Biobehavioral Reviews","language":"en","page":"225-232","source":"DOI.org (Crossref)","title":"Effect of acute hypoxia on cognition: A systematic review and meta-regression analysis","title-short":"Effect of acute hypoxia on cognition","URL":"https://linkinghub.elsevier.com/retrieve/pii/S0149763416307072","volume":"74","author":[{"family":"McMorris","given":"Terry"},{"family":"Hale","given":"Beverley J."},{"family":"Barwood","given":"Martin"},{"family":"Costello","given":"Joseph"},{"family":"Corbett","given":"Jo"}],"accessed":{"date-parts":[["2025",3,30]]},"issued":{"date-parts":[["2017",3]]}}}],"schema":"https://github.com/citation-style-language/schema/raw/master/csl-citation.json"} </w:instrText>
      </w:r>
      <w:r>
        <w:fldChar w:fldCharType="separate"/>
      </w:r>
      <w:r w:rsidR="003024D8">
        <w:t>(McMorris et al., 2017)</w:t>
      </w:r>
      <w:r>
        <w:fldChar w:fldCharType="end"/>
      </w:r>
      <w:r w:rsidR="00CC51FE">
        <w:t xml:space="preserve"> a quantifié un impact négatif global modéré (</w:t>
      </w:r>
      <w:r w:rsidR="00CC51FE" w:rsidRPr="75AB30D4">
        <w:rPr>
          <w:i/>
          <w:iCs/>
        </w:rPr>
        <w:t>g</w:t>
      </w:r>
      <w:r w:rsidR="00CC51FE">
        <w:t xml:space="preserve"> = </w:t>
      </w:r>
      <w:r w:rsidR="003024D8">
        <w:t>-</w:t>
      </w:r>
      <w:r w:rsidR="00CC51FE">
        <w:t>.49)</w:t>
      </w:r>
      <w:r w:rsidR="00AC51A1">
        <w:t>,</w:t>
      </w:r>
      <w:r w:rsidR="00CC51FE">
        <w:t xml:space="preserve"> </w:t>
      </w:r>
      <w:r w:rsidR="00AC51A1">
        <w:t>mettant</w:t>
      </w:r>
      <w:r w:rsidR="00CC51FE">
        <w:t xml:space="preserve"> en évidence le caractère généralisé de cette atteinte cognitive</w:t>
      </w:r>
      <w:r w:rsidR="00AC51A1">
        <w:t>.</w:t>
      </w:r>
      <w:r w:rsidR="00CC51FE">
        <w:t xml:space="preserve"> </w:t>
      </w:r>
      <w:r w:rsidR="00AC51A1">
        <w:t>L</w:t>
      </w:r>
      <w:r w:rsidR="00CC51FE">
        <w:t>'ampleur de l'altération ne différait pas significativement entre les tâches exécutives centrales et les tâches non-exécutives (perception/attention, mémoire à court terme). Cette détérioration initiale s'est avérée principalement déterminée par le niveau de PaO</w:t>
      </w:r>
      <w:r w:rsidR="003024D8" w:rsidRPr="75AB30D4">
        <w:rPr>
          <w:vertAlign w:val="subscript"/>
        </w:rPr>
        <w:t>2</w:t>
      </w:r>
      <w:r w:rsidR="00CC51FE">
        <w:t xml:space="preserve"> </w:t>
      </w:r>
      <w:r w:rsidR="003024D8">
        <w:t>(</w:t>
      </w:r>
      <w:r w:rsidR="00CC51FE">
        <w:t xml:space="preserve">&lt; 60 </w:t>
      </w:r>
      <w:proofErr w:type="spellStart"/>
      <w:r w:rsidR="00CC51FE">
        <w:t>mmHg</w:t>
      </w:r>
      <w:proofErr w:type="spellEnd"/>
      <w:r w:rsidR="003024D8">
        <w:t>)</w:t>
      </w:r>
      <w:r w:rsidR="00CC51FE">
        <w:t xml:space="preserve">, plutôt que par le type d'exposition </w:t>
      </w:r>
      <w:r w:rsidR="003024D8">
        <w:t xml:space="preserve">à une équivalence d’altitude simulée </w:t>
      </w:r>
      <w:r w:rsidR="00CC51FE">
        <w:t>(normobare vs hypobare).</w:t>
      </w:r>
    </w:p>
    <w:p w14:paraId="0F302280" w14:textId="08F88D18" w:rsidR="00C92C7A" w:rsidRPr="00E77B02" w:rsidRDefault="00CC51FE" w:rsidP="00E77B02">
      <w:r>
        <w:t>En exposition chronique, l</w:t>
      </w:r>
      <w:r w:rsidR="00C92C7A" w:rsidRPr="00C92C7A">
        <w:t xml:space="preserve">'étude de Hogan et al. </w:t>
      </w:r>
      <w:r w:rsidR="003024D8">
        <w:fldChar w:fldCharType="begin"/>
      </w:r>
      <w:r w:rsidR="003024D8">
        <w:instrText xml:space="preserve"> ADDIN ZOTERO_ITEM CSL_CITATION {"citationID":"bUg0f3Gv","properties":{"formattedCitation":"(2010)","plainCitation":"(2010)","noteIndex":0},"citationItems":[{"id":752,"uris":["http://zotero.org/users/14443926/items/VHCT43XE"],"itemData":{"id":752,"type":"article-journal","abstract":"Millions of people currently live at altitudes in excess of 2500 metres, where oxygen supply is limited, but very little is known about the development of brain and behavioural function under such hypoxic conditions. We describe the physiological, cognitive and behavioural profile of a large cohort of infants (6–12 months), children (6–10 years) and adolescents (13–16 years) who were born and are living at three altitude locations in Bolivia ( 500 m,  2500 m and  3700 m). Level of haemoglobin oxygen saturation and end-tidal carbon dioxide were significantly lower in all age groups living above 2500 metres, confirming the presence of hypoxia and hypocapnia, but without any detectable detriment to health. Infant measures of neurodevelopment and behaviour yielded comparable results across altitude groups. Neuropsychological assessment in children and adolescent groups indicated a minor reduction in psychomotor speed with increasing altitude, with no effect of age. This may result from slowing of underlying brain activity in parallel with reduced cerebral metabolism and blood flow, evidenced here by reduced cerebral blood flow velocity, particularly in the basilar artery, in children and adolescents. The proportion of European, Native American and African genetic admixture was comparable across altitude groups, suggesting that adaptation to high altitude in these children occurred in response to chronic hypoxic exposure irrespective of ethnic origin. Thus, psychomotor slowing is proposed to be an adaptive rather than a deficient trait, perhaps enabling accuracy of mental activity in hypoxic conditions.","container-title":"Developmental Science","DOI":"10.1111/j.1467-7687.2009.00909.x","ISSN":"1363-755X, 1467-7687","issue":"3","journalAbbreviation":"Developmental Science","language":"en","license":"http://onlinelibrary.wiley.com/termsAndConditions#vor","page":"533-544","source":"DOI.org (Crossref)","title":"Development of aptitude at altitude","URL":"https://onlinelibrary.wiley.com/doi/10.1111/j.1467-7687.2009.00909.x","volume":"13","author":[{"family":"Hogan","given":"Alexandra M."},{"family":"Virues‐Ortega","given":"Javier"},{"family":"Botti","given":"Ana Baya"},{"family":"Bucks","given":"Romola"},{"family":"Holloway","given":"John W."},{"family":"Rose‐Zerilli","given":"Matthew J."},{"family":"Palmer","given":"Lyle J."},{"family":"Webster","given":"Rebecca J."},{"family":"Baldeweg","given":"Torsten"},{"family":"Kirkham","given":"Fenella J."}],"accessed":{"date-parts":[["2024",11,15]]},"issued":{"date-parts":[["2010",5]]}},"label":"page","suppress-author":true}],"schema":"https://github.com/citation-style-language/schema/raw/master/csl-citation.json"} </w:instrText>
      </w:r>
      <w:r w:rsidR="003024D8">
        <w:fldChar w:fldCharType="separate"/>
      </w:r>
      <w:r w:rsidR="003024D8" w:rsidRPr="003024D8">
        <w:t>(2010)</w:t>
      </w:r>
      <w:r w:rsidR="003024D8">
        <w:fldChar w:fldCharType="end"/>
      </w:r>
      <w:r w:rsidR="00C92C7A" w:rsidRPr="00C92C7A">
        <w:t>, réalisée auprès d'enfants boliviens résidant à différentes altitudes (500 m</w:t>
      </w:r>
      <w:r w:rsidR="3727F52D" w:rsidRPr="00C92C7A">
        <w:t>, 2 500</w:t>
      </w:r>
      <w:r w:rsidR="001C6765">
        <w:t xml:space="preserve"> </w:t>
      </w:r>
      <w:r w:rsidR="3727F52D" w:rsidRPr="00C92C7A">
        <w:t>m, et</w:t>
      </w:r>
      <w:r w:rsidR="3727F52D">
        <w:t xml:space="preserve"> 3 700 m</w:t>
      </w:r>
      <w:r w:rsidR="00C92C7A" w:rsidRPr="00C92C7A">
        <w:t xml:space="preserve">), </w:t>
      </w:r>
      <w:r w:rsidR="5E68378B" w:rsidRPr="00C92C7A">
        <w:t xml:space="preserve">ont observé </w:t>
      </w:r>
      <w:r w:rsidR="00C92C7A" w:rsidRPr="00C92C7A">
        <w:t>que certaines capacités, comme la mémoire de travail</w:t>
      </w:r>
      <w:r w:rsidR="003024D8">
        <w:t xml:space="preserve"> (</w:t>
      </w:r>
      <w:proofErr w:type="spellStart"/>
      <w:r w:rsidR="003024D8">
        <w:t>MdT</w:t>
      </w:r>
      <w:proofErr w:type="spellEnd"/>
      <w:r w:rsidR="003024D8">
        <w:t>)</w:t>
      </w:r>
      <w:r w:rsidR="00C92C7A" w:rsidRPr="00C92C7A">
        <w:t xml:space="preserve"> et la </w:t>
      </w:r>
      <w:r w:rsidR="006D573B">
        <w:t>dextérité motrice</w:t>
      </w:r>
      <w:r w:rsidR="00C92C7A" w:rsidRPr="00C92C7A">
        <w:t>, se détériorent progressivement avec l'</w:t>
      </w:r>
      <w:r w:rsidR="25709BA9" w:rsidRPr="00C92C7A">
        <w:t>augment</w:t>
      </w:r>
      <w:r w:rsidR="00C92C7A" w:rsidRPr="00C92C7A">
        <w:t xml:space="preserve">ation </w:t>
      </w:r>
      <w:r w:rsidR="2D809B3D" w:rsidRPr="00C92C7A">
        <w:t>de l’</w:t>
      </w:r>
      <w:r w:rsidR="00C92C7A" w:rsidRPr="00C92C7A">
        <w:t>altitude.</w:t>
      </w:r>
      <w:r w:rsidR="00C92C7A">
        <w:t xml:space="preserve"> </w:t>
      </w:r>
      <w:r w:rsidR="242799C5">
        <w:t xml:space="preserve">L'étude complémentaire de </w:t>
      </w:r>
      <w:proofErr w:type="spellStart"/>
      <w:r w:rsidR="242799C5">
        <w:t>Virués</w:t>
      </w:r>
      <w:proofErr w:type="spellEnd"/>
      <w:r w:rsidR="242799C5">
        <w:t>-Ortega et al.</w:t>
      </w:r>
      <w:r w:rsidR="00502274">
        <w:t xml:space="preserve"> </w:t>
      </w:r>
      <w:r w:rsidR="00502274">
        <w:fldChar w:fldCharType="begin"/>
      </w:r>
      <w:r w:rsidR="00502274">
        <w:instrText xml:space="preserve"> ADDIN ZOTERO_ITEM CSL_CITATION {"citationID":"h8ie4dlp","properties":{"formattedCitation":"(2011)","plainCitation":"(2011)","noteIndex":0},"citationItems":[{"id":756,"uris":["http://zotero.org/users/14443926/items/L6G7A33R"],"itemData":{"id":756,"type":"article-journal","abstract":"The brain is highly sensitive to environmental hypoxia. Little is known, however, about the neuropsychological effects of high altitude residence in the developing brain. We recently described only minor changes in processing speed in native Bolivian children and adolescents living at approximately 3700 m. However, evidence for loss of cerebral autoregulation above this altitude (4000 m) suggests a potential threshold of hypoxia severity over which neuropsychological functioning may be compromised. We conducted physiological and neuropsychological assessments in 62 Bolivian children and adolescents living at La Paz ($3700 m) and El Alto ($4100 m) in order to address this issue. Groups were equivalent in terms of age, gender, social class, schooling, parental education and genetic admixture. Apart from percentage of hemoglobin saturated with oxygen in arterial blood (%SpO2), participants did not differ in their basal cardiac and cerebrovascular performance as explored by heart rate, mean arterial pressure, end-tidal carbon dioxide, and cerebral blood flow velocity at the basilar, anterior, middle and posterior cerebral arteries. A comprehensive neuropsychological assessment was administered, including tests of executive functions, attention, memory and psychomotor performance. Participants living at extreme altitude showed lower levels of performance in all executive tests (Cohen effect size = )0.91), whereas all other domains remained unaffected by altitude of residence. These results are compatible with earlier physiological evidence of a transitional zone for cerebral autoregulation at an altitude of 4000 m. We now show that above this threshold, the developing brain is apparently increasingly vulnerable to neuropsychological deficit.","container-title":"Developmental Science","DOI":"10.1111/j.1467-7687.2011.01064.x","ISSN":"1363755X","issue":"5","language":"en","license":"http://doi.wiley.com/10.1002/tdm_license_1.1","page":"1185-1193","source":"DOI.org (Crossref)","title":"Changing patterns of neuropsychological functioning in children living at high altitude above and below 4000 m: a report from the Bolivian Children Living at Altitude (BoCLA) study: Neuropsychological functioning and high altitude residence","title-short":"Changing patterns of neuropsychological functioning in children living at high altitude above and below 4000 m","URL":"https://onlinelibrary.wiley.com/doi/10.1111/j.1467-7687.2011.01064.x","volume":"14","author":[{"family":"Virués-Ortega","given":"Javier"},{"family":"Bucks","given":"Romola"},{"family":"Kirkham","given":"Fenella J."},{"family":"Baldeweg","given":"Torsten"},{"family":"Baya-Botti","given":"Ana"},{"family":"Hogan","given":"Alexandra M."},{"literal":"on behalf of Bolivian Children Living at Altitude project (BoCLA 06)"}],"accessed":{"date-parts":[["2024",11,15]]},"issued":{"date-parts":[["2011",9]]}},"label":"page","suppress-author":true}],"schema":"https://github.com/citation-style-language/schema/raw/master/csl-citation.json"} </w:instrText>
      </w:r>
      <w:r w:rsidR="00502274">
        <w:fldChar w:fldCharType="separate"/>
      </w:r>
      <w:r w:rsidR="00502274" w:rsidRPr="00502274">
        <w:t>(2011)</w:t>
      </w:r>
      <w:r w:rsidR="00502274">
        <w:fldChar w:fldCharType="end"/>
      </w:r>
      <w:r w:rsidR="242799C5">
        <w:t xml:space="preserve"> portant sur le même échantillon </w:t>
      </w:r>
      <w:r w:rsidR="46BA9679">
        <w:t>a</w:t>
      </w:r>
      <w:r w:rsidR="464B6169">
        <w:t xml:space="preserve"> constaté que</w:t>
      </w:r>
      <w:r w:rsidR="46BA9679">
        <w:t xml:space="preserve"> </w:t>
      </w:r>
      <w:r w:rsidR="0AFFCD96" w:rsidRPr="00C92C7A">
        <w:t>les enfants à 3 700 m présentaient des altérations de la vitesse de traitement similaires à ceux vivant à 2 500 m</w:t>
      </w:r>
      <w:r w:rsidR="07B644C5" w:rsidRPr="00C92C7A">
        <w:t xml:space="preserve">. </w:t>
      </w:r>
      <w:r w:rsidR="23D89600" w:rsidRPr="00C92C7A">
        <w:t>De plus</w:t>
      </w:r>
      <w:r w:rsidR="07B644C5">
        <w:t>,</w:t>
      </w:r>
      <w:r w:rsidR="07B644C5" w:rsidRPr="00C92C7A">
        <w:t xml:space="preserve"> </w:t>
      </w:r>
      <w:r w:rsidR="67DE68B6" w:rsidRPr="00C92C7A">
        <w:t xml:space="preserve">cette étude incluait un groupe </w:t>
      </w:r>
      <w:r w:rsidR="0AFFCD96" w:rsidRPr="00C92C7A">
        <w:t>à 4 100 m</w:t>
      </w:r>
      <w:r w:rsidR="35B8A3F0" w:rsidRPr="00C92C7A">
        <w:t xml:space="preserve">, qui </w:t>
      </w:r>
      <w:r w:rsidR="3EFAF6A9">
        <w:t>présentait</w:t>
      </w:r>
      <w:r w:rsidR="35B8A3F0" w:rsidRPr="00C92C7A">
        <w:t xml:space="preserve"> </w:t>
      </w:r>
      <w:r w:rsidR="0AFFCD96" w:rsidRPr="00C92C7A">
        <w:t xml:space="preserve">des déficits significatifs affectant </w:t>
      </w:r>
      <w:r w:rsidR="00C92C7A">
        <w:t>les</w:t>
      </w:r>
      <w:r w:rsidR="00E77B02" w:rsidRPr="00C40AD3">
        <w:rPr>
          <w:rStyle w:val="Appelnotedebasdep"/>
        </w:rPr>
        <w:footnoteReference w:id="6"/>
      </w:r>
      <w:r w:rsidR="00E77B02" w:rsidRPr="002F592C">
        <w:t>￼</w:t>
      </w:r>
      <w:r w:rsidR="00E77B02">
        <w:t xml:space="preserve"> </w:t>
      </w:r>
      <w:r w:rsidR="00E77B02" w:rsidRPr="00C92C7A">
        <w:t>(FE)</w:t>
      </w:r>
      <w:r w:rsidR="00C92C7A" w:rsidRPr="00C92C7A">
        <w:t xml:space="preserve">, le traitement </w:t>
      </w:r>
      <w:proofErr w:type="spellStart"/>
      <w:r w:rsidR="00C92C7A" w:rsidRPr="00C92C7A">
        <w:t>visuo</w:t>
      </w:r>
      <w:proofErr w:type="spellEnd"/>
      <w:r w:rsidR="00C92C7A" w:rsidRPr="00C92C7A">
        <w:t>-perceptif, le raisonnement logique et la fluence verbale</w:t>
      </w:r>
      <w:r w:rsidR="7522B2F1" w:rsidRPr="00C92C7A">
        <w:t>. Ces données</w:t>
      </w:r>
      <w:r w:rsidR="00C92C7A" w:rsidRPr="00C92C7A">
        <w:t xml:space="preserve"> sugg</w:t>
      </w:r>
      <w:r w:rsidR="64709689" w:rsidRPr="00C92C7A">
        <w:t xml:space="preserve">èrent </w:t>
      </w:r>
      <w:r w:rsidR="00C92C7A" w:rsidRPr="00C92C7A">
        <w:t>un seuil critique autour de 4 000 m</w:t>
      </w:r>
      <w:r w:rsidR="4C207CF1">
        <w:t xml:space="preserve"> </w:t>
      </w:r>
      <w:r w:rsidR="4C207CF1" w:rsidRPr="00C92C7A">
        <w:t>pour ces fonctions spécifiques</w:t>
      </w:r>
      <w:r w:rsidR="00C92C7A">
        <w:t>.</w:t>
      </w:r>
    </w:p>
    <w:p w14:paraId="37AF7B94" w14:textId="5CE36AFE" w:rsidR="00391BCA" w:rsidRPr="003426B9" w:rsidRDefault="00391BCA" w:rsidP="00391BCA">
      <w:r>
        <w:t xml:space="preserve">Hill et al. </w:t>
      </w:r>
      <w:r>
        <w:fldChar w:fldCharType="begin"/>
      </w:r>
      <w:r>
        <w:instrText xml:space="preserve"> ADDIN ZOTERO_ITEM CSL_CITATION {"citationID":"FHDq2Swx","properties":{"formattedCitation":"(2014)","plainCitation":"(2014)","noteIndex":0},"citationItems":[{"id":754,"uris":["http://zotero.org/users/14443926/items/6Y6XB4Z3"],"itemData":{"id":754,"type":"article-journal","abstract":"Objectives: To assess cognition in populations born and living at high altitude (HA; 3,700 m) and low altitude (LA; 500 m) in Bolivia, who were similar for both socioeconomic status and genetic ancestry. To determine whether HA hypoxia influences cognitive decline across the life span. Method: In total, 191 healthy participants aged 4 to 85 years were assessed at HA (N ϭ 94; 33; 35% male) and LA (N ϭ 97; 46, 47% male) on a battery of cognitive tasks: fluid intelligence, attention, short- and long-term memory, and psychomotor speed. Saliva samples were obtained for evaluation of genetic ancestry. Results: HA participants were significantly slower on measures of processing speed and speed of attention than individuals born and living at LA. HA participants had slightly higher percentage of native Andean ancestry than LA participants, but this was not associated with cognitive performance. Conclusions: This is the first study of HA residence and neurocognition across the life span. Given the physiological challenges of HA living, the impact on cognition appears to be subtle and related only to the speed of more complex cognitive operations, rather than to their accuracy. Moreover, the impact on cognition does not appear to differ with increasing age or for different degrees of genetic admixture. Further studies recruiting HA participants with a broader range of native Andean ancestry will help to address the issue of to what extent Amerindian ancestry provides neuroprotection to chronic hypoxia in those living at HA.","container-title":"Neuropsychology","DOI":"10.1037/neu0000065","ISSN":"1931-1559, 0894-4105","issue":"5","journalAbbreviation":"Neuropsychology","language":"en","page":"752-760","source":"DOI.org (Crossref)","title":"Cognitive performance in high-altitude Andean residents compared with low-altitude populations: From childhood to older age.","title-short":"Cognitive performance in high-altitude Andean residents compared with low-altitude populations","URL":"https://doi.apa.org/doi/10.1037/neu0000065","volume":"28","author":[{"family":"Hill","given":"Catherine M."},{"family":"Dimitriou","given":"Dagmara"},{"family":"Baya","given":"Ana"},{"family":"Webster","given":"Rebecca"},{"family":"Gavlak-Dingle","given":"Johanna"},{"family":"Lesperance","given":"Veline"},{"family":"Heathcote","given":"Kate"},{"family":"Bucks","given":"Romola S."}],"accessed":{"date-parts":[["2024",11,15]]},"issued":{"date-parts":[["2014"]]}},"label":"page","suppress-author":true}],"schema":"https://github.com/citation-style-language/schema/raw/master/csl-citation.json"} </w:instrText>
      </w:r>
      <w:r>
        <w:fldChar w:fldCharType="separate"/>
      </w:r>
      <w:r w:rsidR="007E42F6">
        <w:t>(2014)</w:t>
      </w:r>
      <w:r>
        <w:fldChar w:fldCharType="end"/>
      </w:r>
      <w:r>
        <w:t xml:space="preserve"> ont a</w:t>
      </w:r>
      <w:r w:rsidR="58867F0B">
        <w:t xml:space="preserve">nalysé plus </w:t>
      </w:r>
      <w:r w:rsidR="00E56768">
        <w:t>en détail</w:t>
      </w:r>
      <w:r w:rsidR="5228B202">
        <w:t xml:space="preserve"> </w:t>
      </w:r>
      <w:r w:rsidR="5CE324EC">
        <w:t>les</w:t>
      </w:r>
      <w:r w:rsidR="241CA5CB">
        <w:t xml:space="preserve"> fonctions cognitives chez les</w:t>
      </w:r>
      <w:r>
        <w:t xml:space="preserve"> habitants boliviens de </w:t>
      </w:r>
      <w:r w:rsidR="001E4795">
        <w:t>HA</w:t>
      </w:r>
      <w:r>
        <w:t xml:space="preserve"> (3</w:t>
      </w:r>
      <w:r w:rsidR="00065245">
        <w:t xml:space="preserve"> </w:t>
      </w:r>
      <w:r>
        <w:t xml:space="preserve">700 m) et de </w:t>
      </w:r>
      <w:r w:rsidR="000E5B69">
        <w:t>BA (</w:t>
      </w:r>
      <w:r>
        <w:t>500 m)</w:t>
      </w:r>
      <w:r w:rsidR="70984340">
        <w:t xml:space="preserve">. Ils ont démontré </w:t>
      </w:r>
      <w:r>
        <w:t>un effet différentiel selon l'âge et le domaine cognitif.</w:t>
      </w:r>
      <w:r w:rsidR="0809430F">
        <w:t xml:space="preserve"> </w:t>
      </w:r>
      <w:r>
        <w:t xml:space="preserve">Les performances en </w:t>
      </w:r>
      <w:proofErr w:type="spellStart"/>
      <w:r w:rsidR="007E42F6">
        <w:t>MdT</w:t>
      </w:r>
      <w:proofErr w:type="spellEnd"/>
      <w:r>
        <w:t xml:space="preserve"> verbale et spatiale </w:t>
      </w:r>
      <w:r w:rsidR="2A50EA60">
        <w:t>ainsi que la</w:t>
      </w:r>
      <w:r>
        <w:t xml:space="preserve"> vitesse de traitement étaient considérablement </w:t>
      </w:r>
      <w:r w:rsidR="00C92C7A">
        <w:t>plus basses</w:t>
      </w:r>
      <w:r>
        <w:t xml:space="preserve"> en </w:t>
      </w:r>
      <w:r w:rsidR="001E4795">
        <w:t>HA</w:t>
      </w:r>
      <w:r w:rsidR="00C92C7A">
        <w:t xml:space="preserve"> qu</w:t>
      </w:r>
      <w:r w:rsidR="00E56768">
        <w:t>’en BA</w:t>
      </w:r>
      <w:r w:rsidR="08D26DAC">
        <w:t xml:space="preserve">. Cependant, </w:t>
      </w:r>
      <w:r>
        <w:t>l'attention soutenue et le raisonnement non-verbal présentaient des différences moins prononcées.</w:t>
      </w:r>
      <w:r w:rsidR="009F366B">
        <w:t xml:space="preserve"> </w:t>
      </w:r>
      <w:r w:rsidR="00E56768" w:rsidRPr="00E56768">
        <w:t xml:space="preserve">Pour certaines fonctions cognitives, les différences de performance entre les groupes HA et BA diminuent progressivement avec l'âge. Cette tendance pourrait </w:t>
      </w:r>
      <w:r w:rsidR="00262454">
        <w:t>refléter l’établissement</w:t>
      </w:r>
      <w:r w:rsidR="00E56768" w:rsidRPr="00E56768">
        <w:t xml:space="preserve"> de mécanismes compensatoires convergents au cours du développement</w:t>
      </w:r>
      <w:r w:rsidR="00E56768">
        <w:t xml:space="preserve"> </w:t>
      </w:r>
      <w:r>
        <w:fldChar w:fldCharType="begin"/>
      </w:r>
      <w:r>
        <w:instrText xml:space="preserve"> ADDIN ZOTERO_ITEM CSL_CITATION {"citationID":"OTHeQnzE","properties":{"formattedCitation":"(Hill et al., 2014)","plainCitation":"(Hill et al., 2014)","noteIndex":0},"citationItems":[{"id":754,"uris":["http://zotero.org/users/14443926/items/6Y6XB4Z3"],"itemData":{"id":754,"type":"article-journal","abstract":"Objectives: To assess cognition in populations born and living at high altitude (HA; 3,700 m) and low altitude (LA; 500 m) in Bolivia, who were similar for both socioeconomic status and genetic ancestry. To determine whether HA hypoxia influences cognitive decline across the life span. Method: In total, 191 healthy participants aged 4 to 85 years were assessed at HA (N ϭ 94; 33; 35% male) and LA (N ϭ 97; 46, 47% male) on a battery of cognitive tasks: fluid intelligence, attention, short- and long-term memory, and psychomotor speed. Saliva samples were obtained for evaluation of genetic ancestry. Results: HA participants were significantly slower on measures of processing speed and speed of attention than individuals born and living at LA. HA participants had slightly higher percentage of native Andean ancestry than LA participants, but this was not associated with cognitive performance. Conclusions: This is the first study of HA residence and neurocognition across the life span. Given the physiological challenges of HA living, the impact on cognition appears to be subtle and related only to the speed of more complex cognitive operations, rather than to their accuracy. Moreover, the impact on cognition does not appear to differ with increasing age or for different degrees of genetic admixture. Further studies recruiting HA participants with a broader range of native Andean ancestry will help to address the issue of to what extent Amerindian ancestry provides neuroprotection to chronic hypoxia in those living at HA.","container-title":"Neuropsychology","DOI":"10.1037/neu0000065","ISSN":"1931-1559, 0894-4105","issue":"5","journalAbbreviation":"Neuropsychology","language":"en","page":"752-760","source":"DOI.org (Crossref)","title":"Cognitive performance in high-altitude Andean residents compared with low-altitude populations: From childhood to older age.","title-short":"Cognitive performance in high-altitude Andean residents compared with low-altitude populations","URL":"https://doi.apa.org/doi/10.1037/neu0000065","volume":"28","author":[{"family":"Hill","given":"Catherine M."},{"family":"Dimitriou","given":"Dagmara"},{"family":"Baya","given":"Ana"},{"family":"Webster","given":"Rebecca"},{"family":"Gavlak-Dingle","given":"Johanna"},{"family":"Lesperance","given":"Veline"},{"family":"Heathcote","given":"Kate"},{"family":"Bucks","given":"Romola S."}],"accessed":{"date-parts":[["2024",11,15]]},"issued":{"date-parts":[["2014"]]}}}],"schema":"https://github.com/citation-style-language/schema/raw/master/csl-citation.json"} </w:instrText>
      </w:r>
      <w:r>
        <w:fldChar w:fldCharType="separate"/>
      </w:r>
      <w:r w:rsidR="007E42F6">
        <w:t>(Hill et al., 2014)</w:t>
      </w:r>
      <w:r>
        <w:fldChar w:fldCharType="end"/>
      </w:r>
      <w:r>
        <w:t xml:space="preserve">. </w:t>
      </w:r>
    </w:p>
    <w:p w14:paraId="47B9A4D5" w14:textId="78A1D200" w:rsidR="008A504B" w:rsidRDefault="00391BCA" w:rsidP="00F86E5A">
      <w:r>
        <w:t xml:space="preserve">Parmi les différents domaines cognitifs, les </w:t>
      </w:r>
      <w:r w:rsidR="00935D24">
        <w:t>FE</w:t>
      </w:r>
      <w:r>
        <w:t xml:space="preserve"> semblent particulièrement vulnérables à l'hypoxie chronique</w:t>
      </w:r>
      <w:r w:rsidR="2D2B1D90">
        <w:t xml:space="preserve"> chez les enfants et adolescents</w:t>
      </w:r>
      <w:r>
        <w:t xml:space="preserve">. </w:t>
      </w:r>
      <w:proofErr w:type="spellStart"/>
      <w:r w:rsidR="008A504B">
        <w:t>Rimoldi</w:t>
      </w:r>
      <w:proofErr w:type="spellEnd"/>
      <w:r w:rsidR="008A504B">
        <w:t xml:space="preserve"> et al. </w:t>
      </w:r>
      <w:r>
        <w:fldChar w:fldCharType="begin"/>
      </w:r>
      <w:r>
        <w:instrText xml:space="preserve"> ADDIN ZOTERO_ITEM CSL_CITATION {"citationID":"n4QhO1Qa","properties":{"formattedCitation":"(2016)","plainCitation":"(2016)","noteIndex":0},"citationItems":[{"id":846,"uris":["http://zotero.org/users/14443926/items/A6X48FDK"],"itemData":{"id":846,"type":"article-journal","abstract":"Objective To assess whether exposure to high altitude induces cognitive dysfunction in young healthy European children and adolescents during acute, short-term exposure to an altitude of 3450 m and in an age-matched European population permanently living at this altitude. Study design We tested executive function (inhibition, shifting, and working memory), memory (verbal, short-term visuospatial, and verbal episodic memory), and speed processing ability in: (1) 48 healthy nonacclimatized European children and adolescents, 24 hours after arrival at high altitude and 3 months after return to low altitude; (2) 21 matched European subjects permanently living at high altitude; and (3) a matched control group tested twice at low altitude.\nResults Short-term hypoxia signiﬁcantly impaired all but 2 (visuospatial memory and processing speed) of the neuropsychological abilities that were tested. These impairments were even more severe in the children permanently living at high altitude. Three months after return to low altitude, the neuropsychological performances significantly improved and were comparable with those observed in the control group tested only at low altitude.\nConclusions Acute short-term exposure to an altitude at which major tourist destinations are located induces marked executive and memory deﬁcits in healthy children. These deﬁcits are equally marked or more severe in children permanently living at high altitude and are expected to impair their learning abilities. (J Pediatr 2016;169:238-43).","container-title":"The Journal of Pediatrics","DOI":"10.1016/j.jpeds.2015.10.009","ISSN":"00223476","journalAbbreviation":"The Journal of Pediatrics","language":"en","page":"238-243","source":"DOI.org (Crossref)","title":"Acute and Chronic Altitude-Induced Cognitive Dysfunction in Children and Adolescents","URL":"https://linkinghub.elsevier.com/retrieve/pii/S0022347615011683","volume":"169","author":[{"family":"Rimoldi","given":"Stefano F."},{"family":"Rexhaj","given":"Emrush"},{"family":"Duplain","given":"Hervé"},{"family":"Urben","given":"Sébastien"},{"family":"Billieux","given":"Joël"},{"family":"Allemann","given":"Yves"},{"family":"Romero","given":"Catherine"},{"family":"Ayaviri","given":"Alejandro"},{"family":"Salinas","given":"Carlos"},{"family":"Villena","given":"Mercedes"},{"family":"Scherrer","given":"Urs"},{"family":"Sartori","given":"Claudio"}],"accessed":{"date-parts":[["2024",12,7]]},"issued":{"date-parts":[["2016",2]]}},"label":"page","suppress-author":true}],"schema":"https://github.com/citation-style-language/schema/raw/master/csl-citation.json"} </w:instrText>
      </w:r>
      <w:r>
        <w:fldChar w:fldCharType="separate"/>
      </w:r>
      <w:r w:rsidR="007E42F6">
        <w:t>(2016)</w:t>
      </w:r>
      <w:r>
        <w:fldChar w:fldCharType="end"/>
      </w:r>
      <w:r w:rsidR="008A504B">
        <w:t xml:space="preserve"> ont examiné les effets de l'exposition à la </w:t>
      </w:r>
      <w:r w:rsidR="001E4795">
        <w:t>HA</w:t>
      </w:r>
      <w:r w:rsidR="008A504B">
        <w:t xml:space="preserve"> (3</w:t>
      </w:r>
      <w:r w:rsidR="007E42F6">
        <w:t xml:space="preserve"> </w:t>
      </w:r>
      <w:r w:rsidR="008A504B">
        <w:t xml:space="preserve">450 m) sur les fonctions cognitives d'enfants et d'adolescents. </w:t>
      </w:r>
      <w:r w:rsidR="008A504B">
        <w:lastRenderedPageBreak/>
        <w:t xml:space="preserve">Ils ont constaté que l'exposition aiguë et chronique à la </w:t>
      </w:r>
      <w:r w:rsidR="001E4795">
        <w:t>HA</w:t>
      </w:r>
      <w:r w:rsidR="008A504B">
        <w:t xml:space="preserve"> entraînai</w:t>
      </w:r>
      <w:r w:rsidR="00775106">
        <w:t>en</w:t>
      </w:r>
      <w:r w:rsidR="008A504B">
        <w:t xml:space="preserve">t des déficits significatifs au niveau des FE et de certains aspects de la mémoire (verbale, à court terme et épisodique). Ces altérations étaient généralement aggravées chez les enfants vivant en permanence à </w:t>
      </w:r>
      <w:r w:rsidR="001E4795">
        <w:t>HA</w:t>
      </w:r>
      <w:r w:rsidR="008A504B">
        <w:t>,</w:t>
      </w:r>
      <w:r w:rsidR="700309D3">
        <w:t xml:space="preserve"> comparés à ceux exposés de manière aiguë,</w:t>
      </w:r>
      <w:r w:rsidR="008A504B">
        <w:t xml:space="preserve"> suggérant une adaptation limitée. En revanche, </w:t>
      </w:r>
      <w:r w:rsidR="457EC044">
        <w:t xml:space="preserve">dans cette étude, </w:t>
      </w:r>
      <w:r w:rsidR="008A504B">
        <w:t xml:space="preserve">la vitesse de traitement n’était pas significativement impactée chez </w:t>
      </w:r>
      <w:r w:rsidR="008369B5">
        <w:t>les participants exposés</w:t>
      </w:r>
      <w:r w:rsidR="008A504B">
        <w:t xml:space="preserve"> de façon chronique à l’altitude</w:t>
      </w:r>
      <w:r w:rsidR="2B79FFAD">
        <w:t xml:space="preserve">. </w:t>
      </w:r>
      <w:r w:rsidR="008A504B">
        <w:t>Les déficits observés lors de l'exposition de courte durée étaient réversibles après</w:t>
      </w:r>
      <w:r w:rsidR="43D9C1BC">
        <w:t xml:space="preserve"> </w:t>
      </w:r>
      <w:r w:rsidR="008A504B">
        <w:t xml:space="preserve">retour </w:t>
      </w:r>
      <w:r w:rsidR="5A507699">
        <w:t>en</w:t>
      </w:r>
      <w:r w:rsidR="008A504B">
        <w:t xml:space="preserve"> basse altitude.</w:t>
      </w:r>
    </w:p>
    <w:p w14:paraId="5392330C" w14:textId="72D4C22B" w:rsidR="0035252D" w:rsidRDefault="008E2C69" w:rsidP="00646647">
      <w:r>
        <w:t xml:space="preserve">Ces déficits s'observent </w:t>
      </w:r>
      <w:r w:rsidR="0D691848">
        <w:t xml:space="preserve">également </w:t>
      </w:r>
      <w:r>
        <w:t xml:space="preserve">au niveau psychomoteur. Dans </w:t>
      </w:r>
      <w:r w:rsidR="00CF1F91">
        <w:t xml:space="preserve">une </w:t>
      </w:r>
      <w:r>
        <w:t xml:space="preserve">étude </w:t>
      </w:r>
      <w:r w:rsidR="00CF1F91">
        <w:t>menée</w:t>
      </w:r>
      <w:r>
        <w:t xml:space="preserve"> en Équateur</w:t>
      </w:r>
      <w:r w:rsidR="00CF1F91">
        <w:t xml:space="preserve"> par </w:t>
      </w:r>
      <w:r w:rsidR="00CF1F91">
        <w:fldChar w:fldCharType="begin"/>
      </w:r>
      <w:r w:rsidR="00CF1F91">
        <w:instrText xml:space="preserve"> ADDIN ZOTERO_ITEM CSL_CITATION {"citationID":"8II6gaRJ","properties":{"formattedCitation":"(Davis et al., 2015)","plainCitation":"(Davis et al., 2015)","noteIndex":0},"citationItems":[{"id":943,"uris":["http://zotero.org/users/14443926/items/QAC6YJR4"],"itemData":{"id":943,"type":"article-journal","abstract":"Background: High-altitude inhabitants have cardiovascular and respiratory adaptations that are advantageous for high-altitude living, but they may have impaired cognitive function. This study evaluated the influence of altitude of residence on cognitive and psychomotor function upon acute exposure to very high altitude. Findings: Ecuadorians (31 residing at 0–1,500 m [LOW], 78 from 1,501–3,000 m [MOD], and 23 living &gt;3,000 m [HIGH]) were tested upon their arrival to a hut at 4,860 m on Mount Chimborazo. Cognitive/psychomotor measurements included a go-no-go test (responding to a non-visual stimulus), a verbal fluency test (verbalizing a series of words specific to a particular category), and a hand movement test (rapidly repeating a series of hand positions). Mean differences between the three altitude groups on these cognitive/psychomotor tests were evaluated with one-way ANOVA. There were no significant differences (p = 0.168) between LOW, MOD, and HIGH for the verbal fluency test. However, the go-no-go test was significantly lower (p &lt; 0.001) in the HIGH group (8.8 ± 1.40 correct responses) than the LOW (9.8 ± 0.61) or MOD (9.8 ± 0.55) groups, and both MOD (97.9 ± 31.2) and HIGH (83.5 ± 26.7) groups completed fewer correct hand movements than the LOW (136.6 ± 37.9) subjects (p &lt; 0.001). Conclusions: Based on this field study, high-altitude residents appear to have some impaired cognitive function suggesting the possibility of maladaptation to long-term exposure to hypobaric hypoxia.","container-title":"Journal of Physiological Anthropology","DOI":"10.1186/s40101-014-0039-x","ISSN":"1880-6805","issue":"1","journalAbbreviation":"J Physiol Anthropol","language":"en","page":"2","source":"DOI.org (Crossref)","title":"Cognitive and psychomotor responses to high-altitude exposure in sea level and high-altitude residents of Ecuador","URL":"https://jphysiolanthropol.biomedcentral.com/articles/10.1186/s40101-014-0039-x","volume":"34","author":[{"family":"Davis","given":"John E"},{"family":"Wagner","given":"Dale R"},{"family":"Garvin","given":"Nathan"},{"family":"Moilanen","given":"David"},{"family":"Thorington","given":"Jessica"},{"family":"Schall","given":"Cory"}],"accessed":{"date-parts":[["2025",3,2]]},"issued":{"date-parts":[["2015",12]]}}}],"schema":"https://github.com/citation-style-language/schema/raw/master/csl-citation.json"} </w:instrText>
      </w:r>
      <w:r w:rsidR="00CF1F91">
        <w:fldChar w:fldCharType="separate"/>
      </w:r>
      <w:r w:rsidR="00CF1F91" w:rsidRPr="00CF1F91">
        <w:t>Davis et al.</w:t>
      </w:r>
      <w:r w:rsidR="00CF1F91">
        <w:t xml:space="preserve"> (</w:t>
      </w:r>
      <w:r w:rsidR="00CF1F91" w:rsidRPr="00CF1F91">
        <w:t>2015)</w:t>
      </w:r>
      <w:r w:rsidR="00CF1F91">
        <w:fldChar w:fldCharType="end"/>
      </w:r>
      <w:r w:rsidR="007E42F6">
        <w:t xml:space="preserve"> </w:t>
      </w:r>
      <w:r w:rsidR="00CF1F91" w:rsidRPr="00CF1F91">
        <w:t>des participants ont été recrutés à différentes altitudes de résidence</w:t>
      </w:r>
      <w:r w:rsidR="00CF1F91">
        <w:t xml:space="preserve"> (LOW = 0-1 500 m ; MOD = 1 500 – 3 000 m ; HIGH = &gt;3 000 m</w:t>
      </w:r>
      <w:r w:rsidR="00956F32">
        <w:t>). L</w:t>
      </w:r>
      <w:r w:rsidR="109BFFEB">
        <w:t>es participants</w:t>
      </w:r>
      <w:r w:rsidR="7EE87644">
        <w:t xml:space="preserve"> </w:t>
      </w:r>
      <w:r>
        <w:t>ont été testés lors d'une exposition aiguë supplémentaire à une altitude encore plus élevée (4</w:t>
      </w:r>
      <w:r w:rsidR="40E08E8D">
        <w:t xml:space="preserve"> </w:t>
      </w:r>
      <w:r>
        <w:t>860 m). Dans ce contexte de stress hypoxique accru, les</w:t>
      </w:r>
      <w:r w:rsidR="23509A7D">
        <w:t xml:space="preserve"> deux groupes de</w:t>
      </w:r>
      <w:r>
        <w:t xml:space="preserve"> </w:t>
      </w:r>
      <w:r w:rsidR="00956F32">
        <w:t>résidents vivant</w:t>
      </w:r>
      <w:r>
        <w:t xml:space="preserve"> habituellement au-dessus de 1</w:t>
      </w:r>
      <w:r w:rsidR="00142E33">
        <w:t xml:space="preserve"> </w:t>
      </w:r>
      <w:r>
        <w:t xml:space="preserve">500 m (MOD et HIGH) ont montré une performance réduite par rapport à ceux vivant plus bas (LOW) lors d'une tâche de mouvements manuels répétitifs. De manière plus spécifique aux FE, seul le groupe </w:t>
      </w:r>
      <w:r w:rsidR="00956F32">
        <w:t xml:space="preserve">HIGH </w:t>
      </w:r>
      <w:r>
        <w:t>a présenté une performance significativement inférieure à un test de go-no-go (évaluant l'attention soutenue et le contrôle inhibiteur), comparé aux deux autres groupes.</w:t>
      </w:r>
    </w:p>
    <w:p w14:paraId="0E333C76" w14:textId="3AC3032A" w:rsidR="00646647" w:rsidRDefault="00EA5B2B" w:rsidP="00646647">
      <w:r>
        <w:t xml:space="preserve">Une récente méta-analyse quantitative d'envergure, portant sur 49 études </w:t>
      </w:r>
      <w:r w:rsidR="007E42F6">
        <w:t xml:space="preserve">(n = 6191, </w:t>
      </w:r>
      <w:r>
        <w:t xml:space="preserve">principalement adultes), offre un éclairage significatif sur les effets de la vie en </w:t>
      </w:r>
      <w:r w:rsidR="001E4795">
        <w:t>HA</w:t>
      </w:r>
      <w:r>
        <w:t xml:space="preserve"> </w:t>
      </w:r>
      <w:r w:rsidR="5373A1AB">
        <w:t xml:space="preserve">par rapport aux conditions de </w:t>
      </w:r>
      <w:r w:rsidR="1A495583">
        <w:t>BA</w:t>
      </w:r>
      <w:ins w:id="10" w:author="NICOLAS GRIVEL" w:date="2025-04-12T11:46:00Z">
        <w:r w:rsidR="009E4F3B">
          <w:t xml:space="preserve"> </w:t>
        </w:r>
      </w:ins>
      <w:r>
        <w:fldChar w:fldCharType="begin"/>
      </w:r>
      <w:r>
        <w:instrText xml:space="preserve"> ADDIN ZOTERO_ITEM CSL_CITATION {"citationID":"ZKFwgsiH","properties":{"formattedCitation":"(Su et al., 2024)","plainCitation":"(Su et al., 2024)","noteIndex":0},"citationItems":[{"id":889,"uris":["http://zotero.org/users/14443926/items/6RXP49SQ"],"itemData":{"id":889,"type":"article-journal","abstract":"Long-term high altitudes (HA) exposure’s impact on cognition has yielded inconsistent findings in previous research. To address this, we conducted a meta-analysis of 49 studies (6191 individuals) to comprehensively evaluate this effect. Moderating factors such as cognitive task type, altitude (1500–2500 m, 2500–4000 m, and above 4000 m), residential type (chronic and lifelong), adaptation level and demographic factors were analyzed. Cognitive tasks were classified into eight categories: perceptual processes, psychomotor function, long-term memory, working memory, inhibitory control, problem-solving, language, and others. Results revealed a moderate negative effect of HA on cognitive performance (g = −.40, SE =.18, 95% CI = −.76 to −.05). Psychomotor function and long-term memory notably experience the most pronounced decline, while working memory and language skills show moderate decreases due to HA exposure. However, perceptual processes, inhibitory control, and problem-solving abilities remain unaffected. Moreover, residing at altitudes above 4000 m and being a HA immigrant are associated with significant cognitive impairment. In summary, our findings indicate a selective adaptation of cognitive performance to HA conditions.","container-title":"Neuroscience &amp; Biobehavioral Reviews","DOI":"10.1016/j.neubiorev.2024.105682","ISSN":"0149-7634","journalAbbreviation":"Neuroscience &amp; Biobehavioral Reviews","page":"105682","title":"The effects of long-term high-altitude exposure on cognition: A meta-analysis","URL":"https://www.sciencedirect.com/science/article/pii/S0149763424001519","volume":"161","author":[{"family":"Su","given":"Rui"},{"family":"Jia","given":"Shurong"},{"family":"Zhang","given":"Niannian"},{"family":"Wang","given":"Yiyi"},{"family":"Li","given":"Hao"},{"family":"Zhang","given":"Delong"},{"family":"Ma","given":"Hailin"},{"family":"Su","given":"Yanjie"}],"issued":{"date-parts":[["2024",6,1]]}}}],"schema":"https://github.com/citation-style-language/schema/raw/master/csl-citation.json"} </w:instrText>
      </w:r>
      <w:r>
        <w:fldChar w:fldCharType="separate"/>
      </w:r>
      <w:r w:rsidR="00C24BC3">
        <w:t>(Su et al., 2024)</w:t>
      </w:r>
      <w:r>
        <w:fldChar w:fldCharType="end"/>
      </w:r>
      <w:r>
        <w:t>.</w:t>
      </w:r>
      <w:r w:rsidR="00AF0ED6">
        <w:t> Bien que l'impact global négatif de l'exposition chronique (&gt; 1 mois) à la HA sur la cognition soit jugé modéré (</w:t>
      </w:r>
      <w:r w:rsidR="00C24BC3" w:rsidRPr="75AB30D4">
        <w:rPr>
          <w:i/>
          <w:iCs/>
        </w:rPr>
        <w:t>g</w:t>
      </w:r>
      <w:r w:rsidR="00AF0ED6">
        <w:t xml:space="preserve"> = -.40), les résultats soulignent la spécificité de cet effet. </w:t>
      </w:r>
      <w:r w:rsidR="48B76677">
        <w:t>L</w:t>
      </w:r>
      <w:r w:rsidR="5804AF12">
        <w:t>es</w:t>
      </w:r>
      <w:r w:rsidR="00AF0ED6">
        <w:t xml:space="preserve"> </w:t>
      </w:r>
      <w:r w:rsidR="00956F32">
        <w:t xml:space="preserve">sujets </w:t>
      </w:r>
      <w:r w:rsidR="5A155BF8">
        <w:t>non natifs</w:t>
      </w:r>
      <w:r w:rsidR="00AF0ED6">
        <w:t xml:space="preserve"> exposés de manière chronique à la HA</w:t>
      </w:r>
      <w:r w:rsidR="1811B25B">
        <w:t xml:space="preserve"> </w:t>
      </w:r>
      <w:r w:rsidR="00AF0ED6">
        <w:t>montrent une altération cognitive significative (</w:t>
      </w:r>
      <w:r w:rsidR="00AF0ED6" w:rsidRPr="75AB30D4">
        <w:rPr>
          <w:i/>
          <w:iCs/>
        </w:rPr>
        <w:t>g</w:t>
      </w:r>
      <w:r w:rsidR="00AF0ED6">
        <w:t xml:space="preserve"> = -.45)</w:t>
      </w:r>
      <w:r w:rsidR="00174237">
        <w:t>, tandis qu’un tel effet n’est pas observé chez</w:t>
      </w:r>
      <w:r w:rsidR="00AF0ED6">
        <w:t xml:space="preserve"> les résidents natifs</w:t>
      </w:r>
      <w:r w:rsidR="677A5F38">
        <w:t xml:space="preserve"> </w:t>
      </w:r>
      <w:r w:rsidR="00AF0ED6">
        <w:t>(</w:t>
      </w:r>
      <w:r w:rsidR="00AF0ED6" w:rsidRPr="75AB30D4">
        <w:rPr>
          <w:i/>
          <w:iCs/>
        </w:rPr>
        <w:t>g</w:t>
      </w:r>
      <w:r w:rsidR="00AF0ED6">
        <w:t xml:space="preserve"> = -.18)</w:t>
      </w:r>
      <w:r w:rsidR="005804C9">
        <w:t>.</w:t>
      </w:r>
      <w:r w:rsidR="00174237">
        <w:t> L’impact négatif sur la cognition ne devient statistiquement significatif que lorsque l'altitude de résidence dépasse 4 000 m</w:t>
      </w:r>
      <w:r w:rsidR="005804C9">
        <w:t xml:space="preserve">, suggérant un seuil critique pour le groupe de </w:t>
      </w:r>
      <w:r w:rsidR="6780A3C6">
        <w:t>non natifs</w:t>
      </w:r>
      <w:r w:rsidR="00174237">
        <w:t xml:space="preserve">. </w:t>
      </w:r>
      <w:r w:rsidR="00AF0ED6">
        <w:t xml:space="preserve">L'étude met surtout en lumière </w:t>
      </w:r>
      <w:r w:rsidR="003726A9">
        <w:t>une adaptation sélective, interprétée comme une réallocation compensatoire des ressources cognitives face à l'hypoxie.</w:t>
      </w:r>
      <w:r w:rsidR="3B255398">
        <w:t xml:space="preserve"> La </w:t>
      </w:r>
      <w:r w:rsidR="00AF0ED6">
        <w:t xml:space="preserve">fonction psychomotrice et la mémoire à long terme sont particulièrement touchées, </w:t>
      </w:r>
      <w:r w:rsidR="39095BD6">
        <w:t>contrairement aux</w:t>
      </w:r>
      <w:r w:rsidR="00AF0ED6">
        <w:t xml:space="preserve"> FE</w:t>
      </w:r>
      <w:r w:rsidR="35D481FE">
        <w:t xml:space="preserve"> </w:t>
      </w:r>
      <w:r w:rsidR="23726697">
        <w:t>t</w:t>
      </w:r>
      <w:r w:rsidR="00AF0ED6">
        <w:t>elles que le contrôle inhibiteur et la résolution de problèmes</w:t>
      </w:r>
      <w:r w:rsidR="5F631F17">
        <w:t xml:space="preserve">. Ces fonctions essentiellement dépendantes du cortex préfrontal (CPF) </w:t>
      </w:r>
      <w:r w:rsidR="00AF0ED6">
        <w:t>s</w:t>
      </w:r>
      <w:r w:rsidR="1DF212E9">
        <w:t>eraie</w:t>
      </w:r>
      <w:r w:rsidR="00AF0ED6">
        <w:t>nt remarquablement préservées</w:t>
      </w:r>
      <w:r w:rsidR="008E2C69">
        <w:t xml:space="preserve"> </w:t>
      </w:r>
      <w:r w:rsidR="003726A9">
        <w:t>afin de maintenir les fonctions essentielles à la survie dans un environnement hypoxique</w:t>
      </w:r>
      <w:r w:rsidR="00AF0ED6">
        <w:t xml:space="preserve">. </w:t>
      </w:r>
    </w:p>
    <w:p w14:paraId="4995146E" w14:textId="0DCD6032" w:rsidR="001E4795" w:rsidRDefault="001E4795" w:rsidP="005B6325">
      <w:r>
        <w:t xml:space="preserve">Cette hypothèse compensatoire trouve un écho au niveau neuronal dans l'étude par IRMf de Yan et al. </w:t>
      </w:r>
      <w:r>
        <w:fldChar w:fldCharType="begin"/>
      </w:r>
      <w:r>
        <w:instrText xml:space="preserve"> ADDIN ZOTERO_ITEM CSL_CITATION {"citationID":"zxJOQ8s8","properties":{"formattedCitation":"(2011)","plainCitation":"(2011)","noteIndex":0},"citationItems":[{"id":957,"uris":["http://zotero.org/users/14443926/items/YRZZV7EY"],"itemData":{"id":957,"type":"article-journal","abstract":"With an increasing population living at a high altitude (HA), the impact of HA residence on human cognitive function has raised concerns. We recruited two groups of college students with one group born and grew up at HA until early adulthood and the control group born and grew up at near sea level (SL); the two groups were matched at age, gender ratio, educational level, the ancestral lines, and peripheral physiology (especially the hemoglobin concentration). A 2-back spatial working memory task was performed by each subject in the scanner while fMRI data were acquired. Compared to the SL control group, the HA group showed equal response accuracy, with more variance in reaction time and a larger average value. fMRI data indicated that both groups showed common activation patterns in the neural pathway typically associated with working memory. The HA group had greater activation at the left pyramis, the left superior temporal gyrus and less activation at the left middle occipital gyrus. Signiﬁcant correlations were found within each group between the reaction times and BOLD signal change amplitudes at the frontal cortex and the precentral cortex.","container-title":"Brain and Cognition","DOI":"10.1016/j.bandc.2011.06.002","ISSN":"02782626","issue":"1","journalAbbreviation":"Brain and Cognition","language":"en","license":"https://www.elsevier.com/tdm/userlicense/1.0/","page":"53-59","source":"DOI.org (Crossref)","title":"Adaptive influence of long term high altitude residence on spatial working memory: An fMRI study","title-short":"Adaptive influence of long term high altitude residence on spatial working memory","URL":"https://linkinghub.elsevier.com/retrieve/pii/S0278262611001072","volume":"77","author":[{"family":"Yan","given":"Xiaodan"},{"family":"Zhang","given":"Jiaxing"},{"family":"Gong","given":"Qiyong"},{"family":"Weng","given":"Xuchu"}],"accessed":{"date-parts":[["2025",3,10]]},"issued":{"date-parts":[["2011",10]]}},"label":"page","suppress-author":true}],"schema":"https://github.com/citation-style-language/schema/raw/master/csl-citation.json"} </w:instrText>
      </w:r>
      <w:r>
        <w:fldChar w:fldCharType="separate"/>
      </w:r>
      <w:r w:rsidR="00C24BC3">
        <w:t>(2011)</w:t>
      </w:r>
      <w:r>
        <w:fldChar w:fldCharType="end"/>
      </w:r>
      <w:r>
        <w:t xml:space="preserve"> portant sur</w:t>
      </w:r>
      <w:r w:rsidR="003D13FD">
        <w:t xml:space="preserve"> une tâche impliquant la</w:t>
      </w:r>
      <w:r>
        <w:t xml:space="preserve"> </w:t>
      </w:r>
      <w:proofErr w:type="spellStart"/>
      <w:r w:rsidR="00C24BC3">
        <w:t>MdT</w:t>
      </w:r>
      <w:proofErr w:type="spellEnd"/>
      <w:r>
        <w:t xml:space="preserve"> spatiale. Les résidents de </w:t>
      </w:r>
      <w:r>
        <w:lastRenderedPageBreak/>
        <w:t xml:space="preserve">longue date en HA </w:t>
      </w:r>
      <w:r w:rsidR="4288D369">
        <w:t>ma</w:t>
      </w:r>
      <w:r>
        <w:t xml:space="preserve">intenaient une précision comparable aux </w:t>
      </w:r>
      <w:r w:rsidR="003726A9">
        <w:t>résidants a</w:t>
      </w:r>
      <w:r>
        <w:t xml:space="preserve">u niveau de la mer, malgré des temps de réaction plus lents. Cette préservation relative de la performance était associée à une activation moindre dans les aires visuo-spatiales (cortex occipital) mais </w:t>
      </w:r>
      <w:r w:rsidR="003D13FD">
        <w:t xml:space="preserve">une </w:t>
      </w:r>
      <w:r w:rsidR="003D13FD" w:rsidRPr="003D13FD">
        <w:t xml:space="preserve">sollicitation accrue </w:t>
      </w:r>
      <w:r>
        <w:t>des régions liées à l'attention (gyrus temporal supérieur, cervelet), illustrant une possible base neuronale de l'adaptation fonctionnelle observée.</w:t>
      </w:r>
    </w:p>
    <w:p w14:paraId="79530D96" w14:textId="276D40B4" w:rsidR="00EC59A5" w:rsidRDefault="00EC59A5" w:rsidP="2C872AAB">
      <w:pPr>
        <w:rPr>
          <w:b/>
          <w:bCs/>
          <w:i/>
          <w:iCs/>
        </w:rPr>
      </w:pPr>
      <w:r>
        <w:t xml:space="preserve">Les analyses de Zhang et al. </w:t>
      </w:r>
      <w:r>
        <w:fldChar w:fldCharType="begin"/>
      </w:r>
      <w:r>
        <w:instrText xml:space="preserve"> ADDIN ZOTERO_ITEM CSL_CITATION {"citationID":"vTomxdPd","properties":{"formattedCitation":"(2022)","plainCitation":"(2022)","noteIndex":0},"citationItems":[{"id":733,"uris":["http://zotero.org/users/14443926/items/V5EHCQWX"],"itemData":{"id":733,"type":"article-journal","abstract":"Conclusion: Our ﬁndings suggest that a chronic hypoxic environment can induce extensive cognitive impairment. Decreased GM density in multiple brain regions, damaged nerve ﬁbers, and unbalanced neuronal activity intensity in different brain regions may be the structural and functional basis of cognitive impairment due to hypoxia.","container-title":"Frontiers in Aging Neuroscience","DOI":"10.3389/fnagi.2022.788322","ISSN":"1663-4365","journalAbbreviation":"Front. Aging Neurosci.","language":"en","page":"788322","source":"DOI.org (Crossref)","title":"Effects of Chronic Hypoxic Environment on Cognitive Function and Neuroimaging Measures in a High-Altitude Population","URL":"https://www.frontiersin.org/articles/10.3389/fnagi.2022.788322/full","volume":"14","author":[{"family":"Zhang","given":"Ya Qing"},{"family":"Zhang","given":"Wen Juan"},{"family":"Liu","given":"Jin Hao"},{"family":"Ji","given":"Wei Zhong"}],"accessed":{"date-parts":[["2024",11,15]]},"issued":{"date-parts":[["2022",5,6]]}},"label":"page","suppress-author":true}],"schema":"https://github.com/citation-style-language/schema/raw/master/csl-citation.json"} </w:instrText>
      </w:r>
      <w:r>
        <w:fldChar w:fldCharType="separate"/>
      </w:r>
      <w:r w:rsidR="00C24BC3">
        <w:t>(2022)</w:t>
      </w:r>
      <w:r>
        <w:fldChar w:fldCharType="end"/>
      </w:r>
      <w:r>
        <w:t xml:space="preserve"> confirment des altérations cérébrales chez les résidents en HA (4</w:t>
      </w:r>
      <w:r w:rsidR="00142E33">
        <w:t xml:space="preserve"> </w:t>
      </w:r>
      <w:r>
        <w:t xml:space="preserve">300 m). </w:t>
      </w:r>
      <w:r w:rsidR="32239F0C">
        <w:t>L’</w:t>
      </w:r>
      <w:r>
        <w:t xml:space="preserve">étude a révélé une diminution significative de la densité de matière grise dans plusieurs régions (notamment temporales, insulaires, </w:t>
      </w:r>
      <w:r w:rsidR="003726A9">
        <w:t xml:space="preserve">orbitofrontales) </w:t>
      </w:r>
      <w:r>
        <w:t>et une réduction de l'intégrité de la substance blanche (baisse de l'anisotropie fractionnelle)</w:t>
      </w:r>
      <w:r w:rsidR="4DDF59F3">
        <w:t xml:space="preserve"> par rapport aux contrôles de basse altitude</w:t>
      </w:r>
      <w:r>
        <w:t xml:space="preserve">. Ces changements structurels étaient corrélés aux moins bonnes performances cognitives globales observées dans </w:t>
      </w:r>
      <w:r w:rsidR="7F5EA9B6">
        <w:t xml:space="preserve">le </w:t>
      </w:r>
      <w:r>
        <w:t>groupe</w:t>
      </w:r>
      <w:r w:rsidR="40C8FB25">
        <w:t xml:space="preserve"> HA</w:t>
      </w:r>
      <w:r>
        <w:t>. De plus, l'analyse fonctionnelle au repos a mis en évidence une activité neuronale spontanée diminuée dans certaines zones (putamen, cervelet), mais paradoxalement augmentée dans d'autres régions (gyrus fusiforme, temporal inférieur, cortex orbitofrontal). Cette réorganisation de l'activité cérébrale au repos, avec des zones hypo et hyperactives, pourrait refléter à la fois la conséquence de l'hypoxie chronique et les processus compensatoires mis en place par le cerveau pour tenter de maintenir la fonction malgré les atteintes structurelles</w:t>
      </w:r>
      <w:r w:rsidR="00C24BC3">
        <w:t xml:space="preserve"> </w:t>
      </w:r>
      <w:r>
        <w:fldChar w:fldCharType="begin"/>
      </w:r>
      <w:r>
        <w:instrText xml:space="preserve"> ADDIN ZOTERO_ITEM CSL_CITATION {"citationID":"DAgbCCDr","properties":{"formattedCitation":"(Zhang et al., 2022)","plainCitation":"(Zhang et al., 2022)","noteIndex":0},"citationItems":[{"id":733,"uris":["http://zotero.org/users/14443926/items/V5EHCQWX"],"itemData":{"id":733,"type":"article-journal","abstract":"Conclusion: Our ﬁndings suggest that a chronic hypoxic environment can induce extensive cognitive impairment. Decreased GM density in multiple brain regions, damaged nerve ﬁbers, and unbalanced neuronal activity intensity in different brain regions may be the structural and functional basis of cognitive impairment due to hypoxia.","container-title":"Frontiers in Aging Neuroscience","DOI":"10.3389/fnagi.2022.788322","ISSN":"1663-4365","journalAbbreviation":"Front. Aging Neurosci.","language":"en","page":"788322","source":"DOI.org (Crossref)","title":"Effects of Chronic Hypoxic Environment on Cognitive Function and Neuroimaging Measures in a High-Altitude Population","URL":"https://www.frontiersin.org/articles/10.3389/fnagi.2022.788322/full","volume":"14","author":[{"family":"Zhang","given":"Ya Qing"},{"family":"Zhang","given":"Wen Juan"},{"family":"Liu","given":"Jin Hao"},{"family":"Ji","given":"Wei Zhong"}],"accessed":{"date-parts":[["2024",11,15]]},"issued":{"date-parts":[["2022",5,6]]}}}],"schema":"https://github.com/citation-style-language/schema/raw/master/csl-citation.json"} </w:instrText>
      </w:r>
      <w:r>
        <w:fldChar w:fldCharType="separate"/>
      </w:r>
      <w:r w:rsidR="00C24BC3">
        <w:t>(Zhang et al., 2022)</w:t>
      </w:r>
      <w:r>
        <w:fldChar w:fldCharType="end"/>
      </w:r>
      <w:r>
        <w:t>. Les auteurs concluent que l'ensemble de ces altérations constituent la base cérébrale du déclin cognitif induit par l'hypoxie chronique.</w:t>
      </w:r>
    </w:p>
    <w:tbl>
      <w:tblPr>
        <w:tblStyle w:val="Grilledutableau"/>
        <w:tblW w:w="9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9"/>
        <w:gridCol w:w="361"/>
        <w:gridCol w:w="6965"/>
        <w:gridCol w:w="76"/>
      </w:tblGrid>
      <w:tr w:rsidR="00BB4DAD" w:rsidRPr="006A47E5" w14:paraId="7E426E3E" w14:textId="77777777" w:rsidTr="75AB30D4">
        <w:trPr>
          <w:gridAfter w:val="1"/>
          <w:wAfter w:w="76" w:type="dxa"/>
          <w:trHeight w:val="20"/>
        </w:trPr>
        <w:tc>
          <w:tcPr>
            <w:tcW w:w="9375" w:type="dxa"/>
            <w:gridSpan w:val="3"/>
          </w:tcPr>
          <w:p w14:paraId="6FADEBF8" w14:textId="4DBF319F" w:rsidR="00BB4DAD" w:rsidRPr="006A47E5" w:rsidRDefault="15E6E833" w:rsidP="3F2C91F6">
            <w:pPr>
              <w:ind w:firstLine="0"/>
              <w:rPr>
                <w:b/>
                <w:bCs/>
                <w:sz w:val="22"/>
                <w:szCs w:val="22"/>
              </w:rPr>
            </w:pPr>
            <w:commentRangeStart w:id="11"/>
            <w:r w:rsidRPr="3F2C91F6">
              <w:rPr>
                <w:b/>
                <w:bCs/>
                <w:sz w:val="22"/>
                <w:szCs w:val="22"/>
              </w:rPr>
              <w:t>Table 1</w:t>
            </w:r>
            <w:commentRangeEnd w:id="11"/>
            <w:r w:rsidR="00BB4DAD">
              <w:commentReference w:id="11"/>
            </w:r>
          </w:p>
        </w:tc>
      </w:tr>
      <w:tr w:rsidR="00BB4DAD" w:rsidRPr="006A47E5" w14:paraId="10631C7E" w14:textId="77777777" w:rsidTr="75AB30D4">
        <w:trPr>
          <w:gridAfter w:val="1"/>
          <w:wAfter w:w="76" w:type="dxa"/>
          <w:trHeight w:val="20"/>
        </w:trPr>
        <w:tc>
          <w:tcPr>
            <w:tcW w:w="9375" w:type="dxa"/>
            <w:gridSpan w:val="3"/>
          </w:tcPr>
          <w:p w14:paraId="2618618D" w14:textId="5D246B2D" w:rsidR="00BB4DAD" w:rsidRPr="006A47E5" w:rsidRDefault="416598B7" w:rsidP="3F2C91F6">
            <w:pPr>
              <w:ind w:firstLine="0"/>
              <w:rPr>
                <w:i/>
                <w:iCs/>
                <w:sz w:val="22"/>
                <w:szCs w:val="22"/>
              </w:rPr>
            </w:pPr>
            <w:r w:rsidRPr="3F2C91F6">
              <w:rPr>
                <w:i/>
                <w:iCs/>
                <w:sz w:val="22"/>
                <w:szCs w:val="22"/>
              </w:rPr>
              <w:t xml:space="preserve">Effets de l'exposition chronique a la haute altitude (HA) sur les fonctions </w:t>
            </w:r>
            <w:r w:rsidR="0C9A897D" w:rsidRPr="3F2C91F6">
              <w:rPr>
                <w:i/>
                <w:iCs/>
                <w:sz w:val="22"/>
                <w:szCs w:val="22"/>
              </w:rPr>
              <w:t>cognitives</w:t>
            </w:r>
            <w:r w:rsidRPr="3F2C91F6">
              <w:rPr>
                <w:i/>
                <w:iCs/>
                <w:sz w:val="22"/>
                <w:szCs w:val="22"/>
              </w:rPr>
              <w:t> </w:t>
            </w:r>
          </w:p>
        </w:tc>
      </w:tr>
      <w:tr w:rsidR="00614D9E" w:rsidRPr="006A47E5" w14:paraId="21DDC42F" w14:textId="77777777" w:rsidTr="75AB30D4">
        <w:trPr>
          <w:gridAfter w:val="1"/>
          <w:wAfter w:w="76" w:type="dxa"/>
          <w:trHeight w:val="20"/>
        </w:trPr>
        <w:tc>
          <w:tcPr>
            <w:tcW w:w="2049" w:type="dxa"/>
            <w:tcBorders>
              <w:bottom w:val="single" w:sz="4" w:space="0" w:color="auto"/>
            </w:tcBorders>
          </w:tcPr>
          <w:p w14:paraId="19DE5EFE" w14:textId="3EE12AF9" w:rsidR="00614D9E" w:rsidRPr="006A47E5" w:rsidRDefault="00614D9E" w:rsidP="00952142">
            <w:pPr>
              <w:ind w:firstLine="0"/>
              <w:jc w:val="center"/>
              <w:rPr>
                <w:sz w:val="22"/>
                <w:szCs w:val="22"/>
              </w:rPr>
            </w:pPr>
            <w:r w:rsidRPr="006A47E5">
              <w:rPr>
                <w:sz w:val="22"/>
                <w:szCs w:val="22"/>
              </w:rPr>
              <w:t>Fonction Cognitive</w:t>
            </w:r>
          </w:p>
        </w:tc>
        <w:tc>
          <w:tcPr>
            <w:tcW w:w="7326" w:type="dxa"/>
            <w:gridSpan w:val="2"/>
            <w:tcBorders>
              <w:bottom w:val="single" w:sz="4" w:space="0" w:color="auto"/>
            </w:tcBorders>
          </w:tcPr>
          <w:p w14:paraId="02EEE542" w14:textId="0C1E720B" w:rsidR="00614D9E" w:rsidRPr="006A47E5" w:rsidRDefault="00614D9E" w:rsidP="00952142">
            <w:pPr>
              <w:ind w:firstLine="0"/>
              <w:jc w:val="center"/>
              <w:rPr>
                <w:sz w:val="22"/>
                <w:szCs w:val="22"/>
              </w:rPr>
            </w:pPr>
            <w:r w:rsidRPr="006A47E5">
              <w:rPr>
                <w:sz w:val="22"/>
                <w:szCs w:val="22"/>
              </w:rPr>
              <w:t>Effets</w:t>
            </w:r>
            <w:r w:rsidR="00105F2F">
              <w:rPr>
                <w:sz w:val="22"/>
                <w:szCs w:val="22"/>
              </w:rPr>
              <w:t xml:space="preserve"> observés</w:t>
            </w:r>
          </w:p>
        </w:tc>
      </w:tr>
      <w:tr w:rsidR="006A47E5" w:rsidRPr="006A47E5" w14:paraId="296E2CFC" w14:textId="77777777" w:rsidTr="75AB30D4">
        <w:trPr>
          <w:gridAfter w:val="1"/>
          <w:wAfter w:w="76" w:type="dxa"/>
          <w:trHeight w:val="20"/>
        </w:trPr>
        <w:tc>
          <w:tcPr>
            <w:tcW w:w="2049" w:type="dxa"/>
            <w:vAlign w:val="center"/>
          </w:tcPr>
          <w:p w14:paraId="6F2CA9F3" w14:textId="5E3A4A0C" w:rsidR="006A47E5" w:rsidRPr="00CE0131" w:rsidRDefault="006A47E5" w:rsidP="00CE0131">
            <w:pPr>
              <w:suppressAutoHyphens w:val="0"/>
              <w:spacing w:after="160"/>
              <w:ind w:firstLine="0"/>
              <w:jc w:val="center"/>
              <w:rPr>
                <w:sz w:val="22"/>
                <w:szCs w:val="22"/>
              </w:rPr>
            </w:pPr>
            <w:r w:rsidRPr="006A47E5">
              <w:rPr>
                <w:sz w:val="22"/>
                <w:szCs w:val="22"/>
              </w:rPr>
              <w:t>Vitesse de Traitement / Psychomotrice</w:t>
            </w:r>
          </w:p>
        </w:tc>
        <w:tc>
          <w:tcPr>
            <w:tcW w:w="7326" w:type="dxa"/>
            <w:gridSpan w:val="2"/>
          </w:tcPr>
          <w:p w14:paraId="1F80C0B9" w14:textId="2EE49F5A" w:rsidR="006A47E5" w:rsidRPr="006A47E5" w:rsidRDefault="00CD69AD" w:rsidP="00CE0131">
            <w:pPr>
              <w:spacing w:before="120"/>
              <w:ind w:firstLine="0"/>
              <w:rPr>
                <w:sz w:val="22"/>
                <w:szCs w:val="22"/>
              </w:rPr>
            </w:pPr>
            <w:r w:rsidRPr="006A47E5">
              <w:rPr>
                <w:sz w:val="22"/>
                <w:szCs w:val="22"/>
              </w:rPr>
              <w:t xml:space="preserve">Domaine particulièrement affecté </w:t>
            </w:r>
            <w:r w:rsidR="006A47E5" w:rsidRPr="006A47E5">
              <w:rPr>
                <w:sz w:val="22"/>
                <w:szCs w:val="22"/>
              </w:rPr>
              <w:t>en HA chronique (vs BA) [1, 4</w:t>
            </w:r>
            <w:r>
              <w:rPr>
                <w:sz w:val="22"/>
                <w:szCs w:val="22"/>
              </w:rPr>
              <w:t>, 9</w:t>
            </w:r>
            <w:r w:rsidR="006A47E5" w:rsidRPr="006A47E5">
              <w:rPr>
                <w:sz w:val="22"/>
                <w:szCs w:val="22"/>
              </w:rPr>
              <w:t>], particulièrement chez l'adulte [9]. Possiblement moins affectée sur tâches simples vs complexes [4, 6]. Résultats contradictoires selon les études [6</w:t>
            </w:r>
            <w:r w:rsidR="001E5146">
              <w:rPr>
                <w:sz w:val="22"/>
                <w:szCs w:val="22"/>
              </w:rPr>
              <w:t>, 10</w:t>
            </w:r>
            <w:r w:rsidR="006A47E5" w:rsidRPr="006A47E5">
              <w:rPr>
                <w:sz w:val="22"/>
                <w:szCs w:val="22"/>
              </w:rPr>
              <w:t xml:space="preserve"> vs 1, 4]. Performance réduite sous Stress Aigu Supplémentaire (SAS) &gt;1</w:t>
            </w:r>
            <w:r w:rsidR="00A61EE1">
              <w:rPr>
                <w:sz w:val="22"/>
                <w:szCs w:val="22"/>
              </w:rPr>
              <w:t xml:space="preserve"> </w:t>
            </w:r>
            <w:r w:rsidR="006A47E5" w:rsidRPr="006A47E5">
              <w:rPr>
                <w:sz w:val="22"/>
                <w:szCs w:val="22"/>
              </w:rPr>
              <w:t xml:space="preserve">500m [5]. </w:t>
            </w:r>
          </w:p>
        </w:tc>
      </w:tr>
      <w:tr w:rsidR="006A47E5" w:rsidRPr="006A47E5" w14:paraId="4DAB13D5" w14:textId="77777777" w:rsidTr="75AB30D4">
        <w:trPr>
          <w:gridAfter w:val="1"/>
          <w:wAfter w:w="76" w:type="dxa"/>
          <w:trHeight w:val="832"/>
        </w:trPr>
        <w:tc>
          <w:tcPr>
            <w:tcW w:w="2049" w:type="dxa"/>
            <w:vAlign w:val="center"/>
          </w:tcPr>
          <w:p w14:paraId="02C086BC" w14:textId="32F837BC" w:rsidR="006A47E5" w:rsidRPr="006A47E5" w:rsidRDefault="006A47E5" w:rsidP="00CE0131">
            <w:pPr>
              <w:suppressAutoHyphens w:val="0"/>
              <w:spacing w:after="160"/>
              <w:ind w:firstLine="0"/>
              <w:jc w:val="center"/>
              <w:rPr>
                <w:sz w:val="22"/>
                <w:szCs w:val="22"/>
              </w:rPr>
            </w:pPr>
            <w:r w:rsidRPr="006A47E5">
              <w:rPr>
                <w:sz w:val="22"/>
                <w:szCs w:val="22"/>
              </w:rPr>
              <w:t>Mémoire Épisodique</w:t>
            </w:r>
          </w:p>
        </w:tc>
        <w:tc>
          <w:tcPr>
            <w:tcW w:w="7326" w:type="dxa"/>
            <w:gridSpan w:val="2"/>
          </w:tcPr>
          <w:p w14:paraId="2EFD7CD7" w14:textId="6AECAD0D" w:rsidR="006A47E5" w:rsidRPr="006A47E5" w:rsidRDefault="4C9FE2D0" w:rsidP="00CE0131">
            <w:pPr>
              <w:spacing w:before="120"/>
              <w:ind w:firstLine="0"/>
              <w:rPr>
                <w:sz w:val="22"/>
                <w:szCs w:val="22"/>
              </w:rPr>
            </w:pPr>
            <w:r w:rsidRPr="75AB30D4">
              <w:rPr>
                <w:sz w:val="22"/>
                <w:szCs w:val="22"/>
              </w:rPr>
              <w:t xml:space="preserve">Déficits significatifs (surtout verbale, </w:t>
            </w:r>
            <w:r w:rsidR="4022039F" w:rsidRPr="75AB30D4">
              <w:rPr>
                <w:sz w:val="22"/>
                <w:szCs w:val="22"/>
              </w:rPr>
              <w:t>probablement</w:t>
            </w:r>
            <w:r w:rsidRPr="75AB30D4">
              <w:rPr>
                <w:sz w:val="22"/>
                <w:szCs w:val="22"/>
              </w:rPr>
              <w:t xml:space="preserve"> liés à l'encodage) en HA chronique [6]. Domaine particulièrement affecté (adultes) [9].</w:t>
            </w:r>
            <w:r w:rsidR="6F9FD57E" w:rsidRPr="75AB30D4">
              <w:rPr>
                <w:sz w:val="22"/>
                <w:szCs w:val="22"/>
              </w:rPr>
              <w:t xml:space="preserve"> Impactée d’avantage en hypoxie aigüe [10].</w:t>
            </w:r>
          </w:p>
        </w:tc>
      </w:tr>
      <w:tr w:rsidR="006A47E5" w:rsidRPr="006A47E5" w14:paraId="11929264" w14:textId="77777777" w:rsidTr="75AB30D4">
        <w:trPr>
          <w:gridAfter w:val="1"/>
          <w:wAfter w:w="76" w:type="dxa"/>
          <w:trHeight w:val="20"/>
        </w:trPr>
        <w:tc>
          <w:tcPr>
            <w:tcW w:w="2049" w:type="dxa"/>
            <w:vAlign w:val="center"/>
          </w:tcPr>
          <w:p w14:paraId="3724A70C" w14:textId="3C94D643" w:rsidR="006A47E5" w:rsidRPr="006A47E5" w:rsidRDefault="006A47E5" w:rsidP="00CE0131">
            <w:pPr>
              <w:suppressAutoHyphens w:val="0"/>
              <w:spacing w:after="160"/>
              <w:ind w:firstLine="0"/>
              <w:jc w:val="center"/>
              <w:rPr>
                <w:sz w:val="22"/>
                <w:szCs w:val="22"/>
              </w:rPr>
            </w:pPr>
            <w:r w:rsidRPr="006A47E5">
              <w:rPr>
                <w:sz w:val="22"/>
                <w:szCs w:val="22"/>
              </w:rPr>
              <w:t>Mémoire/Traitement Visuo-spatial</w:t>
            </w:r>
          </w:p>
        </w:tc>
        <w:tc>
          <w:tcPr>
            <w:tcW w:w="7326" w:type="dxa"/>
            <w:gridSpan w:val="2"/>
          </w:tcPr>
          <w:p w14:paraId="14295AF1" w14:textId="4D05E280" w:rsidR="006A47E5" w:rsidRPr="006A47E5" w:rsidRDefault="006A47E5" w:rsidP="00CE0131">
            <w:pPr>
              <w:spacing w:before="120"/>
              <w:ind w:firstLine="0"/>
              <w:rPr>
                <w:sz w:val="22"/>
                <w:szCs w:val="22"/>
              </w:rPr>
            </w:pPr>
            <w:r w:rsidRPr="006A47E5">
              <w:rPr>
                <w:sz w:val="22"/>
                <w:szCs w:val="22"/>
              </w:rPr>
              <w:t xml:space="preserve">Résultats dépendants tâche/contexte : Atteinte possible (ex: </w:t>
            </w:r>
            <w:proofErr w:type="spellStart"/>
            <w:r w:rsidRPr="006A47E5">
              <w:rPr>
                <w:sz w:val="22"/>
                <w:szCs w:val="22"/>
              </w:rPr>
              <w:t>Corsi</w:t>
            </w:r>
            <w:proofErr w:type="spellEnd"/>
            <w:r w:rsidRPr="006A47E5">
              <w:rPr>
                <w:sz w:val="22"/>
                <w:szCs w:val="22"/>
              </w:rPr>
              <w:t xml:space="preserve"> chronique [6], </w:t>
            </w:r>
            <w:proofErr w:type="spellStart"/>
            <w:r w:rsidRPr="006A47E5">
              <w:rPr>
                <w:sz w:val="22"/>
                <w:szCs w:val="22"/>
              </w:rPr>
              <w:t>visuo</w:t>
            </w:r>
            <w:proofErr w:type="spellEnd"/>
            <w:r w:rsidRPr="006A47E5">
              <w:rPr>
                <w:sz w:val="22"/>
                <w:szCs w:val="22"/>
              </w:rPr>
              <w:t>-perception &gt;4</w:t>
            </w:r>
            <w:r w:rsidR="00A61EE1">
              <w:rPr>
                <w:sz w:val="22"/>
                <w:szCs w:val="22"/>
              </w:rPr>
              <w:t xml:space="preserve"> </w:t>
            </w:r>
            <w:r w:rsidRPr="006A47E5">
              <w:rPr>
                <w:sz w:val="22"/>
                <w:szCs w:val="22"/>
              </w:rPr>
              <w:t>100m [2]). Préservation voire amélioration sur certaines tâches [1]. Altérations structurelles (↓ densité matière grise temporale/insulaire/frontale, ↓ intégrité substance blanche) corrélées à baisse cognitive globale [8].</w:t>
            </w:r>
          </w:p>
        </w:tc>
      </w:tr>
      <w:tr w:rsidR="006A47E5" w:rsidRPr="006A47E5" w14:paraId="1B487C4E" w14:textId="77777777" w:rsidTr="75AB30D4">
        <w:trPr>
          <w:gridAfter w:val="1"/>
          <w:wAfter w:w="76" w:type="dxa"/>
          <w:trHeight w:val="20"/>
        </w:trPr>
        <w:tc>
          <w:tcPr>
            <w:tcW w:w="2049" w:type="dxa"/>
            <w:vAlign w:val="center"/>
          </w:tcPr>
          <w:p w14:paraId="3F06BAB4" w14:textId="353CC98F" w:rsidR="006A47E5" w:rsidRPr="006A47E5" w:rsidRDefault="006A47E5" w:rsidP="00CE0131">
            <w:pPr>
              <w:suppressAutoHyphens w:val="0"/>
              <w:spacing w:after="160"/>
              <w:ind w:firstLine="0"/>
              <w:jc w:val="center"/>
              <w:rPr>
                <w:sz w:val="22"/>
                <w:szCs w:val="22"/>
              </w:rPr>
            </w:pPr>
            <w:r w:rsidRPr="006A47E5">
              <w:rPr>
                <w:sz w:val="22"/>
                <w:szCs w:val="22"/>
              </w:rPr>
              <w:lastRenderedPageBreak/>
              <w:t>Attention (Vitesse, Sélective, Soutenue)</w:t>
            </w:r>
          </w:p>
        </w:tc>
        <w:tc>
          <w:tcPr>
            <w:tcW w:w="7326" w:type="dxa"/>
            <w:gridSpan w:val="2"/>
          </w:tcPr>
          <w:p w14:paraId="003563F6" w14:textId="711E229D" w:rsidR="006A47E5" w:rsidRPr="006A47E5" w:rsidRDefault="006A47E5" w:rsidP="00CE0131">
            <w:pPr>
              <w:spacing w:before="120"/>
              <w:ind w:firstLine="0"/>
              <w:rPr>
                <w:sz w:val="22"/>
                <w:szCs w:val="22"/>
              </w:rPr>
            </w:pPr>
            <w:r w:rsidRPr="006A47E5">
              <w:rPr>
                <w:sz w:val="22"/>
                <w:szCs w:val="22"/>
              </w:rPr>
              <w:t>Vitesse attentionnelle ralentie, précision moins affectée [4]. Impact global modéré [9]. Altérations neurales (EEG alpha/beta ERD réduits vs BA) [7]. Déficit attention soutenue/contrôle réponse sous SAS &gt;3</w:t>
            </w:r>
            <w:r w:rsidR="00A61EE1">
              <w:rPr>
                <w:sz w:val="22"/>
                <w:szCs w:val="22"/>
              </w:rPr>
              <w:t xml:space="preserve"> </w:t>
            </w:r>
            <w:r w:rsidRPr="006A47E5">
              <w:rPr>
                <w:sz w:val="22"/>
                <w:szCs w:val="22"/>
              </w:rPr>
              <w:t>000m [5].</w:t>
            </w:r>
          </w:p>
        </w:tc>
      </w:tr>
      <w:tr w:rsidR="006A47E5" w:rsidRPr="006A47E5" w14:paraId="26004AC4" w14:textId="77777777" w:rsidTr="75AB30D4">
        <w:trPr>
          <w:gridAfter w:val="1"/>
          <w:wAfter w:w="76" w:type="dxa"/>
          <w:trHeight w:val="20"/>
        </w:trPr>
        <w:tc>
          <w:tcPr>
            <w:tcW w:w="2049" w:type="dxa"/>
            <w:tcBorders>
              <w:bottom w:val="single" w:sz="4" w:space="0" w:color="auto"/>
            </w:tcBorders>
            <w:vAlign w:val="center"/>
          </w:tcPr>
          <w:p w14:paraId="46D58F0F" w14:textId="1B716F7E" w:rsidR="006A47E5" w:rsidRPr="006A47E5" w:rsidRDefault="006A47E5" w:rsidP="00CE0131">
            <w:pPr>
              <w:suppressAutoHyphens w:val="0"/>
              <w:spacing w:after="160"/>
              <w:ind w:firstLine="0"/>
              <w:jc w:val="center"/>
              <w:rPr>
                <w:sz w:val="22"/>
                <w:szCs w:val="22"/>
              </w:rPr>
            </w:pPr>
            <w:r w:rsidRPr="006A47E5">
              <w:rPr>
                <w:sz w:val="22"/>
                <w:szCs w:val="22"/>
              </w:rPr>
              <w:t>Langage (Fluence Verbale)</w:t>
            </w:r>
          </w:p>
        </w:tc>
        <w:tc>
          <w:tcPr>
            <w:tcW w:w="7326" w:type="dxa"/>
            <w:gridSpan w:val="2"/>
            <w:tcBorders>
              <w:bottom w:val="single" w:sz="4" w:space="0" w:color="auto"/>
            </w:tcBorders>
          </w:tcPr>
          <w:p w14:paraId="09DE08B2" w14:textId="2C22C5AA" w:rsidR="006A47E5" w:rsidRPr="006A47E5" w:rsidRDefault="006A47E5" w:rsidP="00CE0131">
            <w:pPr>
              <w:spacing w:before="120"/>
              <w:ind w:firstLine="0"/>
              <w:rPr>
                <w:sz w:val="22"/>
                <w:szCs w:val="22"/>
              </w:rPr>
            </w:pPr>
            <w:r w:rsidRPr="006A47E5">
              <w:rPr>
                <w:sz w:val="22"/>
                <w:szCs w:val="22"/>
              </w:rPr>
              <w:t>Déficit surtout &gt;4</w:t>
            </w:r>
            <w:r w:rsidR="00A61EE1">
              <w:rPr>
                <w:sz w:val="22"/>
                <w:szCs w:val="22"/>
              </w:rPr>
              <w:t xml:space="preserve"> </w:t>
            </w:r>
            <w:r w:rsidRPr="006A47E5">
              <w:rPr>
                <w:sz w:val="22"/>
                <w:szCs w:val="22"/>
              </w:rPr>
              <w:t>100m [2]. Déclin modéré (adultes) [9]. Non affecté sous SAS [5].</w:t>
            </w:r>
          </w:p>
        </w:tc>
      </w:tr>
      <w:tr w:rsidR="00BB4DAD" w:rsidRPr="006A47E5" w14:paraId="72B839A5" w14:textId="77777777" w:rsidTr="75AB30D4">
        <w:trPr>
          <w:gridAfter w:val="1"/>
          <w:wAfter w:w="76" w:type="dxa"/>
          <w:trHeight w:val="20"/>
        </w:trPr>
        <w:tc>
          <w:tcPr>
            <w:tcW w:w="9375" w:type="dxa"/>
            <w:gridSpan w:val="3"/>
            <w:tcBorders>
              <w:top w:val="single" w:sz="4" w:space="0" w:color="auto"/>
            </w:tcBorders>
          </w:tcPr>
          <w:p w14:paraId="2D8C196D" w14:textId="619B9C50" w:rsidR="00BB4DAD" w:rsidRPr="006A47E5" w:rsidRDefault="006A47E5" w:rsidP="00A61EE1">
            <w:pPr>
              <w:spacing w:before="120"/>
              <w:ind w:firstLine="0"/>
              <w:rPr>
                <w:sz w:val="22"/>
                <w:szCs w:val="22"/>
              </w:rPr>
            </w:pPr>
            <w:r w:rsidRPr="006A47E5">
              <w:rPr>
                <w:i/>
                <w:iCs/>
                <w:sz w:val="20"/>
                <w:szCs w:val="20"/>
              </w:rPr>
              <w:t>Note.</w:t>
            </w:r>
            <w:r w:rsidRPr="006A47E5">
              <w:rPr>
                <w:sz w:val="20"/>
                <w:szCs w:val="20"/>
              </w:rPr>
              <w:t xml:space="preserve"> Le tableau synthétise les effets de l'exposition chronique (&gt; 1 mois ou résidence permanente) à la haute altitude (HA) sur diverses fonctions cognitives (hors FE) des enfants et adolescents, comparée à la basse altitude (BA</w:t>
            </w:r>
            <w:r>
              <w:rPr>
                <w:sz w:val="20"/>
                <w:szCs w:val="20"/>
              </w:rPr>
              <w:t>).</w:t>
            </w:r>
            <w:r w:rsidRPr="006A47E5">
              <w:rPr>
                <w:sz w:val="20"/>
                <w:szCs w:val="20"/>
              </w:rPr>
              <w:t xml:space="preserve"> SAS = Stress Aigu Supplémentaire (conditions de test de Davis et al., 2015 [5]) ; EEG = Électroencéphalogramme ; ERD = Event-</w:t>
            </w:r>
            <w:proofErr w:type="spellStart"/>
            <w:r w:rsidRPr="006A47E5">
              <w:rPr>
                <w:sz w:val="20"/>
                <w:szCs w:val="20"/>
              </w:rPr>
              <w:t>Related</w:t>
            </w:r>
            <w:proofErr w:type="spellEnd"/>
            <w:r w:rsidRPr="006A47E5">
              <w:rPr>
                <w:sz w:val="20"/>
                <w:szCs w:val="20"/>
              </w:rPr>
              <w:t xml:space="preserve"> </w:t>
            </w:r>
            <w:proofErr w:type="spellStart"/>
            <w:r w:rsidRPr="006A47E5">
              <w:rPr>
                <w:sz w:val="20"/>
                <w:szCs w:val="20"/>
              </w:rPr>
              <w:t>Desynchronization</w:t>
            </w:r>
            <w:proofErr w:type="spellEnd"/>
            <w:r w:rsidRPr="006A47E5">
              <w:rPr>
                <w:sz w:val="20"/>
                <w:szCs w:val="20"/>
              </w:rPr>
              <w:t xml:space="preserve"> (désynchronisation liée à l'événement). Les observations de Su et al. (2024) </w:t>
            </w:r>
            <w:r w:rsidR="00A61EE1">
              <w:rPr>
                <w:sz w:val="20"/>
                <w:szCs w:val="20"/>
              </w:rPr>
              <w:t>sont spécifiques</w:t>
            </w:r>
            <w:r w:rsidRPr="006A47E5">
              <w:rPr>
                <w:sz w:val="20"/>
                <w:szCs w:val="20"/>
              </w:rPr>
              <w:t xml:space="preserve"> aux adultes. [1] Hogan et al. (2010) ; [2] </w:t>
            </w:r>
            <w:proofErr w:type="spellStart"/>
            <w:r w:rsidRPr="006A47E5">
              <w:rPr>
                <w:sz w:val="20"/>
                <w:szCs w:val="20"/>
              </w:rPr>
              <w:t>Virués</w:t>
            </w:r>
            <w:proofErr w:type="spellEnd"/>
            <w:r w:rsidRPr="006A47E5">
              <w:rPr>
                <w:sz w:val="20"/>
                <w:szCs w:val="20"/>
              </w:rPr>
              <w:t xml:space="preserve">-Ortega et al. (2011) ; [4] Hill et al. (2014) ; [5] Davis et al. (2015) ; [6] </w:t>
            </w:r>
            <w:proofErr w:type="spellStart"/>
            <w:r w:rsidRPr="006A47E5">
              <w:rPr>
                <w:sz w:val="20"/>
                <w:szCs w:val="20"/>
              </w:rPr>
              <w:t>Rimoldi</w:t>
            </w:r>
            <w:proofErr w:type="spellEnd"/>
            <w:r w:rsidRPr="006A47E5">
              <w:rPr>
                <w:sz w:val="20"/>
                <w:szCs w:val="20"/>
              </w:rPr>
              <w:t xml:space="preserve"> et al. (2016) ; [7] Hou et al. </w:t>
            </w:r>
            <w:r w:rsidR="00142E33">
              <w:rPr>
                <w:sz w:val="20"/>
                <w:szCs w:val="20"/>
              </w:rPr>
              <w:fldChar w:fldCharType="begin"/>
            </w:r>
            <w:r w:rsidR="00142E33">
              <w:rPr>
                <w:sz w:val="20"/>
                <w:szCs w:val="20"/>
              </w:rPr>
              <w:instrText xml:space="preserve"> ADDIN ZOTERO_ITEM CSL_CITATION {"citationID":"1hRD3Cdp","properties":{"formattedCitation":"(2023)","plainCitation":"(2023)","noteIndex":0},"citationItems":[{"id":848,"uris":["http://zotero.org/users/14443926/items/EHYVJQWF"],"itemData":{"id":848,"type":"article-journal","abstract":"Abstract\n            More than 80 million people worldwide permanently live at high altitudes, and living in such a hypoxic environment can impair cognitive functions. However, it is largely unknown how long-term exposure to high altitude affects neural oscillations underlying these cognitive functions. The present study employed a Go/NoGo task to investigate the effects of long-term exposure to high altitude on neural oscillations during cognitive control. We compared event-related spectral perturbations between the low-altitude and high-altitude groups, and the results revealed increased theta event-related synchronization (ERS) and decreased alpha and beta event-related desynchronizations (ERDs) during the NoGo condition compared to the Go condition. Importantly, the high-altitude group showed reduced alpha and beta ERDs compared to the low-altitude group, while the theta ERS was not affected by altitude. We suggest that long-term exposure to high altitude has an impact on top-down inhibitory control and movement preparation and execution in the Go/NoGo task.","container-title":"Scientific Reports","DOI":"10.1038/s41598-023-45807-8","ISSN":"2045-2322","issue":"1","journalAbbreviation":"Sci Rep","language":"en","page":"19719","source":"DOI.org (Crossref)","title":"Long-term exposure to high altitude reduces alpha and beta bands event-related desynchronization in a Go/NoGo task","URL":"https://www.nature.com/articles/s41598-023-45807-8","volume":"13","author":[{"family":"Hou","given":"Jianmin"},{"family":"Wang","given":"Cheng"},{"family":"Jia","given":"Lei"},{"family":"Ma","given":"Hailin"}],"accessed":{"date-parts":[["2024",12,9]]},"issued":{"date-parts":[["2023",11,13]]}},"label":"page","suppress-author":true}],"schema":"https://github.com/citation-style-language/schema/raw/master/csl-citation.json"} </w:instrText>
            </w:r>
            <w:r w:rsidR="00142E33">
              <w:rPr>
                <w:sz w:val="20"/>
                <w:szCs w:val="20"/>
              </w:rPr>
              <w:fldChar w:fldCharType="separate"/>
            </w:r>
            <w:r w:rsidR="00142E33" w:rsidRPr="00142E33">
              <w:rPr>
                <w:sz w:val="20"/>
              </w:rPr>
              <w:t>(2023)</w:t>
            </w:r>
            <w:r w:rsidR="00142E33">
              <w:rPr>
                <w:sz w:val="20"/>
                <w:szCs w:val="20"/>
              </w:rPr>
              <w:fldChar w:fldCharType="end"/>
            </w:r>
            <w:r w:rsidRPr="006A47E5">
              <w:rPr>
                <w:sz w:val="20"/>
                <w:szCs w:val="20"/>
              </w:rPr>
              <w:t xml:space="preserve"> ; [8] Zhang et al. (2022) ; [9] Su et al. (2024)</w:t>
            </w:r>
            <w:r w:rsidR="001E5146">
              <w:rPr>
                <w:sz w:val="20"/>
                <w:szCs w:val="20"/>
              </w:rPr>
              <w:t xml:space="preserve"> ; </w:t>
            </w:r>
            <w:r w:rsidR="001E5146" w:rsidRPr="001E5146">
              <w:rPr>
                <w:sz w:val="20"/>
                <w:szCs w:val="20"/>
              </w:rPr>
              <w:t xml:space="preserve">[10] </w:t>
            </w:r>
            <w:proofErr w:type="spellStart"/>
            <w:r w:rsidR="001E5146" w:rsidRPr="001E5146">
              <w:rPr>
                <w:sz w:val="20"/>
                <w:szCs w:val="20"/>
              </w:rPr>
              <w:t>McMorris</w:t>
            </w:r>
            <w:proofErr w:type="spellEnd"/>
            <w:r w:rsidR="001E5146" w:rsidRPr="001E5146">
              <w:rPr>
                <w:sz w:val="20"/>
                <w:szCs w:val="20"/>
              </w:rPr>
              <w:t xml:space="preserve"> et al. (2017)</w:t>
            </w:r>
            <w:r w:rsidRPr="006A47E5">
              <w:rPr>
                <w:sz w:val="20"/>
                <w:szCs w:val="20"/>
              </w:rPr>
              <w:t>.</w:t>
            </w:r>
          </w:p>
        </w:tc>
      </w:tr>
      <w:tr w:rsidR="00EB518D" w:rsidRPr="006A47E5" w14:paraId="39004999" w14:textId="77777777" w:rsidTr="75AB30D4">
        <w:trPr>
          <w:trHeight w:val="20"/>
        </w:trPr>
        <w:tc>
          <w:tcPr>
            <w:tcW w:w="9451" w:type="dxa"/>
            <w:gridSpan w:val="4"/>
          </w:tcPr>
          <w:p w14:paraId="799F25BE" w14:textId="77777777" w:rsidR="002E0FD5" w:rsidRDefault="002E0FD5" w:rsidP="3F2C91F6">
            <w:pPr>
              <w:ind w:firstLine="0"/>
              <w:rPr>
                <w:b/>
                <w:bCs/>
                <w:sz w:val="22"/>
                <w:szCs w:val="22"/>
              </w:rPr>
            </w:pPr>
          </w:p>
          <w:p w14:paraId="48607F4B" w14:textId="123AECE7" w:rsidR="00EB518D" w:rsidRPr="006A47E5" w:rsidRDefault="61E48E60" w:rsidP="3F2C91F6">
            <w:pPr>
              <w:ind w:firstLine="0"/>
              <w:rPr>
                <w:b/>
                <w:bCs/>
                <w:sz w:val="22"/>
                <w:szCs w:val="22"/>
              </w:rPr>
            </w:pPr>
            <w:r w:rsidRPr="3F2C91F6">
              <w:rPr>
                <w:b/>
                <w:bCs/>
                <w:sz w:val="22"/>
                <w:szCs w:val="22"/>
              </w:rPr>
              <w:t xml:space="preserve">Table </w:t>
            </w:r>
            <w:r w:rsidR="416598B7" w:rsidRPr="3F2C91F6">
              <w:rPr>
                <w:b/>
                <w:bCs/>
                <w:sz w:val="22"/>
                <w:szCs w:val="22"/>
              </w:rPr>
              <w:t>2</w:t>
            </w:r>
          </w:p>
        </w:tc>
      </w:tr>
      <w:tr w:rsidR="00EB518D" w:rsidRPr="006A47E5" w14:paraId="313E0584" w14:textId="77777777" w:rsidTr="75AB30D4">
        <w:trPr>
          <w:trHeight w:val="20"/>
        </w:trPr>
        <w:tc>
          <w:tcPr>
            <w:tcW w:w="9451" w:type="dxa"/>
            <w:gridSpan w:val="4"/>
          </w:tcPr>
          <w:p w14:paraId="5B1434E4" w14:textId="244B2693" w:rsidR="00EB518D" w:rsidRPr="006A47E5" w:rsidRDefault="416598B7" w:rsidP="3F2C91F6">
            <w:pPr>
              <w:ind w:firstLine="0"/>
              <w:rPr>
                <w:i/>
                <w:iCs/>
                <w:sz w:val="22"/>
                <w:szCs w:val="22"/>
              </w:rPr>
            </w:pPr>
            <w:r w:rsidRPr="3F2C91F6">
              <w:rPr>
                <w:i/>
                <w:iCs/>
                <w:sz w:val="22"/>
                <w:szCs w:val="22"/>
              </w:rPr>
              <w:t xml:space="preserve">Effets de l'exposition chronique a la haute altitude (HA) sur </w:t>
            </w:r>
            <w:r w:rsidR="0C9A897D" w:rsidRPr="3F2C91F6">
              <w:rPr>
                <w:i/>
                <w:iCs/>
                <w:sz w:val="22"/>
                <w:szCs w:val="22"/>
              </w:rPr>
              <w:t>les fonctions exécutives (FE)</w:t>
            </w:r>
          </w:p>
        </w:tc>
      </w:tr>
      <w:tr w:rsidR="00EB518D" w:rsidRPr="006A47E5" w14:paraId="68DDFD01" w14:textId="77777777" w:rsidTr="75AB30D4">
        <w:trPr>
          <w:trHeight w:val="20"/>
        </w:trPr>
        <w:tc>
          <w:tcPr>
            <w:tcW w:w="2410" w:type="dxa"/>
            <w:gridSpan w:val="2"/>
            <w:tcBorders>
              <w:bottom w:val="single" w:sz="4" w:space="0" w:color="auto"/>
            </w:tcBorders>
          </w:tcPr>
          <w:p w14:paraId="33666801" w14:textId="57B37B82" w:rsidR="00EB518D" w:rsidRPr="006A47E5" w:rsidRDefault="00EB518D" w:rsidP="00863639">
            <w:pPr>
              <w:ind w:firstLine="0"/>
              <w:jc w:val="center"/>
              <w:rPr>
                <w:sz w:val="22"/>
                <w:szCs w:val="22"/>
              </w:rPr>
            </w:pPr>
            <w:r w:rsidRPr="006A47E5">
              <w:rPr>
                <w:sz w:val="22"/>
                <w:szCs w:val="22"/>
              </w:rPr>
              <w:t xml:space="preserve">Fonction </w:t>
            </w:r>
            <w:r w:rsidR="00A61EE1">
              <w:rPr>
                <w:sz w:val="22"/>
                <w:szCs w:val="22"/>
              </w:rPr>
              <w:t>exécutive</w:t>
            </w:r>
          </w:p>
        </w:tc>
        <w:tc>
          <w:tcPr>
            <w:tcW w:w="7041" w:type="dxa"/>
            <w:gridSpan w:val="2"/>
            <w:tcBorders>
              <w:bottom w:val="single" w:sz="4" w:space="0" w:color="auto"/>
            </w:tcBorders>
          </w:tcPr>
          <w:p w14:paraId="7AB0BA0A" w14:textId="31474F0C" w:rsidR="00EB518D" w:rsidRPr="006A47E5" w:rsidRDefault="00A61EE1" w:rsidP="00863639">
            <w:pPr>
              <w:ind w:firstLine="0"/>
              <w:jc w:val="center"/>
              <w:rPr>
                <w:sz w:val="22"/>
                <w:szCs w:val="22"/>
              </w:rPr>
            </w:pPr>
            <w:r w:rsidRPr="006A47E5">
              <w:rPr>
                <w:sz w:val="22"/>
                <w:szCs w:val="22"/>
              </w:rPr>
              <w:t>Effets</w:t>
            </w:r>
            <w:r>
              <w:rPr>
                <w:sz w:val="22"/>
                <w:szCs w:val="22"/>
              </w:rPr>
              <w:t xml:space="preserve"> observés</w:t>
            </w:r>
          </w:p>
        </w:tc>
      </w:tr>
      <w:tr w:rsidR="00105F2F" w:rsidRPr="006A47E5" w14:paraId="753C164C" w14:textId="77777777" w:rsidTr="75AB30D4">
        <w:trPr>
          <w:trHeight w:val="20"/>
        </w:trPr>
        <w:tc>
          <w:tcPr>
            <w:tcW w:w="2410" w:type="dxa"/>
            <w:gridSpan w:val="2"/>
            <w:vAlign w:val="center"/>
          </w:tcPr>
          <w:p w14:paraId="273FF472" w14:textId="24DB9721" w:rsidR="00EB518D" w:rsidRPr="00CE0131" w:rsidRDefault="00EB518D" w:rsidP="00CE0131">
            <w:pPr>
              <w:spacing w:before="120"/>
              <w:ind w:firstLine="0"/>
              <w:jc w:val="center"/>
              <w:rPr>
                <w:sz w:val="22"/>
                <w:szCs w:val="22"/>
              </w:rPr>
            </w:pPr>
            <w:r w:rsidRPr="00EB518D">
              <w:rPr>
                <w:sz w:val="22"/>
                <w:szCs w:val="22"/>
              </w:rPr>
              <w:t>Inhibition</w:t>
            </w:r>
          </w:p>
        </w:tc>
        <w:tc>
          <w:tcPr>
            <w:tcW w:w="7041" w:type="dxa"/>
            <w:gridSpan w:val="2"/>
          </w:tcPr>
          <w:p w14:paraId="5B916E2A" w14:textId="1B66C4A2" w:rsidR="00EB518D" w:rsidRPr="00EB518D" w:rsidRDefault="00EB518D" w:rsidP="00CE0131">
            <w:pPr>
              <w:spacing w:before="120"/>
              <w:ind w:firstLine="0"/>
              <w:rPr>
                <w:sz w:val="22"/>
                <w:szCs w:val="22"/>
              </w:rPr>
            </w:pPr>
            <w:r w:rsidRPr="00EB518D">
              <w:rPr>
                <w:sz w:val="22"/>
                <w:szCs w:val="22"/>
              </w:rPr>
              <w:t>Déficits observés en HA chronique [6] avec altérations neurales (</w:t>
            </w:r>
            <w:r w:rsidR="00A61EE1" w:rsidRPr="00EB518D">
              <w:rPr>
                <w:sz w:val="22"/>
                <w:szCs w:val="22"/>
              </w:rPr>
              <w:t>EEG :</w:t>
            </w:r>
            <w:r w:rsidRPr="00EB518D">
              <w:rPr>
                <w:sz w:val="22"/>
                <w:szCs w:val="22"/>
              </w:rPr>
              <w:t xml:space="preserve"> alpha/beta ERD réduits vs BA) [7]. Relative préservation suggérée (vs autres domaines, adultes) [9]. Vulnérable sous Stress Aigu Supplémentaire (SAS) &gt;3000m [5]. Seuil d'atteinte plus marqué &gt;4</w:t>
            </w:r>
            <w:r w:rsidR="00A61EE1">
              <w:rPr>
                <w:sz w:val="22"/>
                <w:szCs w:val="22"/>
              </w:rPr>
              <w:t xml:space="preserve"> </w:t>
            </w:r>
            <w:r w:rsidRPr="00EB518D">
              <w:rPr>
                <w:sz w:val="22"/>
                <w:szCs w:val="22"/>
              </w:rPr>
              <w:t>000m [2].</w:t>
            </w:r>
          </w:p>
        </w:tc>
      </w:tr>
      <w:tr w:rsidR="00105F2F" w:rsidRPr="006A47E5" w14:paraId="4411FDDA" w14:textId="77777777" w:rsidTr="75AB30D4">
        <w:trPr>
          <w:trHeight w:val="20"/>
        </w:trPr>
        <w:tc>
          <w:tcPr>
            <w:tcW w:w="2410" w:type="dxa"/>
            <w:gridSpan w:val="2"/>
            <w:vAlign w:val="center"/>
          </w:tcPr>
          <w:p w14:paraId="1D306808" w14:textId="6055AD05" w:rsidR="00EB518D" w:rsidRPr="00EB518D" w:rsidRDefault="00EB518D" w:rsidP="00CE0131">
            <w:pPr>
              <w:spacing w:before="120"/>
              <w:ind w:firstLine="0"/>
              <w:jc w:val="center"/>
              <w:rPr>
                <w:sz w:val="22"/>
                <w:szCs w:val="22"/>
              </w:rPr>
            </w:pPr>
            <w:r w:rsidRPr="00EB518D">
              <w:rPr>
                <w:sz w:val="22"/>
                <w:szCs w:val="22"/>
              </w:rPr>
              <w:t>Flexibilité (</w:t>
            </w:r>
            <w:proofErr w:type="spellStart"/>
            <w:r w:rsidRPr="00EB518D">
              <w:rPr>
                <w:sz w:val="22"/>
                <w:szCs w:val="22"/>
              </w:rPr>
              <w:t>Shifting</w:t>
            </w:r>
            <w:proofErr w:type="spellEnd"/>
            <w:r w:rsidRPr="00EB518D">
              <w:rPr>
                <w:sz w:val="22"/>
                <w:szCs w:val="22"/>
              </w:rPr>
              <w:t>)</w:t>
            </w:r>
          </w:p>
        </w:tc>
        <w:tc>
          <w:tcPr>
            <w:tcW w:w="7041" w:type="dxa"/>
            <w:gridSpan w:val="2"/>
          </w:tcPr>
          <w:p w14:paraId="6513CFA6" w14:textId="6C82CDCD" w:rsidR="00EB518D" w:rsidRPr="00EB518D" w:rsidRDefault="00EB518D" w:rsidP="00CE0131">
            <w:pPr>
              <w:spacing w:before="120"/>
              <w:ind w:firstLine="0"/>
              <w:rPr>
                <w:sz w:val="22"/>
                <w:szCs w:val="22"/>
              </w:rPr>
            </w:pPr>
            <w:r w:rsidRPr="00EB518D">
              <w:rPr>
                <w:sz w:val="22"/>
                <w:szCs w:val="22"/>
              </w:rPr>
              <w:t>Déficit (temps allongé TMT B) en HA chronique [6], surtout &gt;4</w:t>
            </w:r>
            <w:r w:rsidR="00A61EE1">
              <w:rPr>
                <w:sz w:val="22"/>
                <w:szCs w:val="22"/>
              </w:rPr>
              <w:t xml:space="preserve"> </w:t>
            </w:r>
            <w:r w:rsidRPr="00EB518D">
              <w:rPr>
                <w:sz w:val="22"/>
                <w:szCs w:val="22"/>
              </w:rPr>
              <w:t>100m [2].</w:t>
            </w:r>
          </w:p>
        </w:tc>
      </w:tr>
      <w:tr w:rsidR="00105F2F" w:rsidRPr="006A47E5" w14:paraId="3CC4A28B" w14:textId="77777777" w:rsidTr="75AB30D4">
        <w:trPr>
          <w:trHeight w:val="20"/>
        </w:trPr>
        <w:tc>
          <w:tcPr>
            <w:tcW w:w="2410" w:type="dxa"/>
            <w:gridSpan w:val="2"/>
            <w:vAlign w:val="center"/>
          </w:tcPr>
          <w:p w14:paraId="01447947" w14:textId="0699147B" w:rsidR="00EB518D" w:rsidRPr="00EB518D" w:rsidRDefault="00EB518D" w:rsidP="00CE0131">
            <w:pPr>
              <w:spacing w:before="120"/>
              <w:ind w:firstLine="0"/>
              <w:jc w:val="center"/>
              <w:rPr>
                <w:sz w:val="22"/>
                <w:szCs w:val="22"/>
              </w:rPr>
            </w:pPr>
            <w:r w:rsidRPr="00EB518D">
              <w:rPr>
                <w:sz w:val="22"/>
                <w:szCs w:val="22"/>
              </w:rPr>
              <w:t>Mémoire de Travail (</w:t>
            </w:r>
            <w:proofErr w:type="spellStart"/>
            <w:r w:rsidRPr="00EB518D">
              <w:rPr>
                <w:sz w:val="22"/>
                <w:szCs w:val="22"/>
              </w:rPr>
              <w:t>MdT</w:t>
            </w:r>
            <w:proofErr w:type="spellEnd"/>
            <w:r w:rsidRPr="00EB518D">
              <w:rPr>
                <w:sz w:val="22"/>
                <w:szCs w:val="22"/>
              </w:rPr>
              <w:t>)</w:t>
            </w:r>
          </w:p>
        </w:tc>
        <w:tc>
          <w:tcPr>
            <w:tcW w:w="7041" w:type="dxa"/>
            <w:gridSpan w:val="2"/>
          </w:tcPr>
          <w:p w14:paraId="3AED4D8B" w14:textId="31CAAB6C" w:rsidR="00EB518D" w:rsidRPr="00EB518D" w:rsidRDefault="00EB518D" w:rsidP="00CE0131">
            <w:pPr>
              <w:spacing w:before="120"/>
              <w:ind w:firstLine="0"/>
              <w:rPr>
                <w:sz w:val="22"/>
                <w:szCs w:val="22"/>
              </w:rPr>
            </w:pPr>
            <w:r w:rsidRPr="00EB518D">
              <w:rPr>
                <w:sz w:val="22"/>
                <w:szCs w:val="22"/>
              </w:rPr>
              <w:t>Performance inférieure (verbale &amp; spatiale) [4, 6]. Déclin modéré (adultes) [9]. Chez l'adulte (</w:t>
            </w:r>
            <w:proofErr w:type="spellStart"/>
            <w:r w:rsidRPr="00EB518D">
              <w:rPr>
                <w:sz w:val="22"/>
                <w:szCs w:val="22"/>
              </w:rPr>
              <w:t>MdT</w:t>
            </w:r>
            <w:proofErr w:type="spellEnd"/>
            <w:r w:rsidRPr="00EB518D">
              <w:rPr>
                <w:sz w:val="22"/>
                <w:szCs w:val="22"/>
              </w:rPr>
              <w:t xml:space="preserve"> spatiale) : temps réaction allongé mais précision similaire, activation cérébrale modifiée (moins occipitale, plus attentionnelle/compensatoire via gyrus temporal sup./cervelet) [3].</w:t>
            </w:r>
          </w:p>
        </w:tc>
      </w:tr>
      <w:tr w:rsidR="00105F2F" w:rsidRPr="006A47E5" w14:paraId="31A2EC93" w14:textId="77777777" w:rsidTr="75AB30D4">
        <w:trPr>
          <w:trHeight w:val="20"/>
        </w:trPr>
        <w:tc>
          <w:tcPr>
            <w:tcW w:w="2410" w:type="dxa"/>
            <w:gridSpan w:val="2"/>
            <w:vAlign w:val="center"/>
          </w:tcPr>
          <w:p w14:paraId="5E9C73A7" w14:textId="1B87E0C6" w:rsidR="00EB518D" w:rsidRPr="00EB518D" w:rsidRDefault="00EB518D" w:rsidP="00CE0131">
            <w:pPr>
              <w:spacing w:before="120"/>
              <w:ind w:firstLine="0"/>
              <w:jc w:val="center"/>
              <w:rPr>
                <w:sz w:val="22"/>
                <w:szCs w:val="22"/>
              </w:rPr>
            </w:pPr>
            <w:r w:rsidRPr="00EB518D">
              <w:rPr>
                <w:sz w:val="22"/>
                <w:szCs w:val="22"/>
              </w:rPr>
              <w:t>Planification</w:t>
            </w:r>
            <w:r w:rsidR="00952142">
              <w:rPr>
                <w:sz w:val="22"/>
                <w:szCs w:val="22"/>
              </w:rPr>
              <w:t xml:space="preserve"> </w:t>
            </w:r>
            <w:r w:rsidRPr="00EB518D">
              <w:rPr>
                <w:sz w:val="22"/>
                <w:szCs w:val="22"/>
              </w:rPr>
              <w:t>/</w:t>
            </w:r>
            <w:r w:rsidR="00952142">
              <w:rPr>
                <w:sz w:val="22"/>
                <w:szCs w:val="22"/>
              </w:rPr>
              <w:t xml:space="preserve"> </w:t>
            </w:r>
            <w:r w:rsidRPr="00EB518D">
              <w:rPr>
                <w:sz w:val="22"/>
                <w:szCs w:val="22"/>
              </w:rPr>
              <w:t>Raisonnement</w:t>
            </w:r>
          </w:p>
        </w:tc>
        <w:tc>
          <w:tcPr>
            <w:tcW w:w="7041" w:type="dxa"/>
            <w:gridSpan w:val="2"/>
          </w:tcPr>
          <w:p w14:paraId="330DC09C" w14:textId="27832081" w:rsidR="00EB518D" w:rsidRPr="00EB518D" w:rsidRDefault="00EB518D" w:rsidP="00CE0131">
            <w:pPr>
              <w:spacing w:before="120"/>
              <w:ind w:firstLine="0"/>
              <w:rPr>
                <w:sz w:val="22"/>
                <w:szCs w:val="22"/>
              </w:rPr>
            </w:pPr>
            <w:r w:rsidRPr="00EB518D">
              <w:rPr>
                <w:sz w:val="22"/>
                <w:szCs w:val="22"/>
              </w:rPr>
              <w:t>Déficits surtout &gt;4</w:t>
            </w:r>
            <w:r w:rsidR="00A61EE1">
              <w:rPr>
                <w:sz w:val="22"/>
                <w:szCs w:val="22"/>
              </w:rPr>
              <w:t xml:space="preserve"> </w:t>
            </w:r>
            <w:r w:rsidRPr="00EB518D">
              <w:rPr>
                <w:sz w:val="22"/>
                <w:szCs w:val="22"/>
              </w:rPr>
              <w:t>100m [2]. Moins affecté vs vitesse/</w:t>
            </w:r>
            <w:proofErr w:type="spellStart"/>
            <w:r w:rsidRPr="00EB518D">
              <w:rPr>
                <w:sz w:val="22"/>
                <w:szCs w:val="22"/>
              </w:rPr>
              <w:t>MdT</w:t>
            </w:r>
            <w:proofErr w:type="spellEnd"/>
            <w:r w:rsidRPr="00EB518D">
              <w:rPr>
                <w:sz w:val="22"/>
                <w:szCs w:val="22"/>
              </w:rPr>
              <w:t xml:space="preserve"> selon [4]. Relative préservation suggérée (résolution problèmes, adultes) [9].</w:t>
            </w:r>
          </w:p>
        </w:tc>
      </w:tr>
      <w:tr w:rsidR="00105F2F" w:rsidRPr="006A47E5" w14:paraId="5A993271" w14:textId="77777777" w:rsidTr="75AB30D4">
        <w:trPr>
          <w:trHeight w:val="20"/>
        </w:trPr>
        <w:tc>
          <w:tcPr>
            <w:tcW w:w="2410" w:type="dxa"/>
            <w:gridSpan w:val="2"/>
            <w:tcBorders>
              <w:bottom w:val="single" w:sz="4" w:space="0" w:color="auto"/>
            </w:tcBorders>
            <w:vAlign w:val="center"/>
          </w:tcPr>
          <w:p w14:paraId="525A9D51" w14:textId="0D6F68D9" w:rsidR="00EB518D" w:rsidRPr="00EB518D" w:rsidRDefault="00EB518D" w:rsidP="00CE0131">
            <w:pPr>
              <w:spacing w:before="120"/>
              <w:ind w:firstLine="0"/>
              <w:jc w:val="center"/>
              <w:rPr>
                <w:sz w:val="22"/>
                <w:szCs w:val="22"/>
              </w:rPr>
            </w:pPr>
            <w:r w:rsidRPr="00EB518D">
              <w:rPr>
                <w:sz w:val="22"/>
                <w:szCs w:val="22"/>
              </w:rPr>
              <w:t>Inhibition</w:t>
            </w:r>
          </w:p>
        </w:tc>
        <w:tc>
          <w:tcPr>
            <w:tcW w:w="7041" w:type="dxa"/>
            <w:gridSpan w:val="2"/>
            <w:tcBorders>
              <w:bottom w:val="single" w:sz="4" w:space="0" w:color="auto"/>
            </w:tcBorders>
          </w:tcPr>
          <w:p w14:paraId="79520510" w14:textId="1480AD40" w:rsidR="00EB518D" w:rsidRPr="00EB518D" w:rsidRDefault="00EB518D" w:rsidP="00CE0131">
            <w:pPr>
              <w:spacing w:before="120"/>
              <w:ind w:firstLine="0"/>
              <w:rPr>
                <w:sz w:val="22"/>
                <w:szCs w:val="22"/>
              </w:rPr>
            </w:pPr>
            <w:r w:rsidRPr="00EB518D">
              <w:rPr>
                <w:sz w:val="22"/>
                <w:szCs w:val="22"/>
              </w:rPr>
              <w:t>Déficits observés en HA chronique [6] avec altérations neurales (</w:t>
            </w:r>
            <w:r w:rsidR="00A61EE1" w:rsidRPr="00EB518D">
              <w:rPr>
                <w:sz w:val="22"/>
                <w:szCs w:val="22"/>
              </w:rPr>
              <w:t>EEG :</w:t>
            </w:r>
            <w:r w:rsidRPr="00EB518D">
              <w:rPr>
                <w:sz w:val="22"/>
                <w:szCs w:val="22"/>
              </w:rPr>
              <w:t xml:space="preserve"> alpha/beta ERD réduits vs BA) [7]. Relative préservation suggérée (vs autres domaines, adultes) [9]. Vulnérable sous Stress Aigu Supplémentaire (SAS) &gt;3</w:t>
            </w:r>
            <w:r w:rsidR="00A61EE1">
              <w:rPr>
                <w:sz w:val="22"/>
                <w:szCs w:val="22"/>
              </w:rPr>
              <w:t xml:space="preserve"> </w:t>
            </w:r>
            <w:r w:rsidRPr="00EB518D">
              <w:rPr>
                <w:sz w:val="22"/>
                <w:szCs w:val="22"/>
              </w:rPr>
              <w:t>000m [5]. Seuil d'atteinte plus marqué &gt;4</w:t>
            </w:r>
            <w:r w:rsidR="00A61EE1">
              <w:rPr>
                <w:sz w:val="22"/>
                <w:szCs w:val="22"/>
              </w:rPr>
              <w:t xml:space="preserve"> </w:t>
            </w:r>
            <w:r w:rsidRPr="00EB518D">
              <w:rPr>
                <w:sz w:val="22"/>
                <w:szCs w:val="22"/>
              </w:rPr>
              <w:t>000m [2].</w:t>
            </w:r>
          </w:p>
        </w:tc>
      </w:tr>
      <w:tr w:rsidR="00EB518D" w:rsidRPr="006A47E5" w14:paraId="6EF9376C" w14:textId="77777777" w:rsidTr="75AB30D4">
        <w:trPr>
          <w:trHeight w:val="20"/>
        </w:trPr>
        <w:tc>
          <w:tcPr>
            <w:tcW w:w="9451" w:type="dxa"/>
            <w:gridSpan w:val="4"/>
            <w:tcBorders>
              <w:top w:val="single" w:sz="4" w:space="0" w:color="auto"/>
            </w:tcBorders>
          </w:tcPr>
          <w:p w14:paraId="42310E2A" w14:textId="4699F55D" w:rsidR="00EB518D" w:rsidRPr="006A47E5" w:rsidRDefault="00EB518D" w:rsidP="00A61EE1">
            <w:pPr>
              <w:spacing w:before="120"/>
              <w:ind w:firstLine="0"/>
              <w:rPr>
                <w:sz w:val="22"/>
                <w:szCs w:val="22"/>
              </w:rPr>
            </w:pPr>
            <w:r w:rsidRPr="006A47E5">
              <w:rPr>
                <w:i/>
                <w:iCs/>
                <w:sz w:val="20"/>
                <w:szCs w:val="20"/>
              </w:rPr>
              <w:t>Note.</w:t>
            </w:r>
            <w:r w:rsidRPr="006A47E5">
              <w:rPr>
                <w:sz w:val="20"/>
                <w:szCs w:val="20"/>
              </w:rPr>
              <w:t xml:space="preserve"> Le tableau synthétise les effets de l'exposition chronique (&gt; 1 mois ou résidence permanente) à la haute altitude (HA) sur </w:t>
            </w:r>
            <w:r>
              <w:rPr>
                <w:sz w:val="20"/>
                <w:szCs w:val="20"/>
              </w:rPr>
              <w:t>les</w:t>
            </w:r>
            <w:r w:rsidRPr="006A47E5">
              <w:rPr>
                <w:sz w:val="20"/>
                <w:szCs w:val="20"/>
              </w:rPr>
              <w:t xml:space="preserve"> fonctions </w:t>
            </w:r>
            <w:r>
              <w:rPr>
                <w:sz w:val="20"/>
                <w:szCs w:val="20"/>
              </w:rPr>
              <w:t xml:space="preserve">exécutives (FE) </w:t>
            </w:r>
            <w:r w:rsidRPr="006A47E5">
              <w:rPr>
                <w:sz w:val="20"/>
                <w:szCs w:val="20"/>
              </w:rPr>
              <w:t>des enfants et adolescents, comparée à la basse altitude (BA</w:t>
            </w:r>
            <w:r>
              <w:rPr>
                <w:sz w:val="20"/>
                <w:szCs w:val="20"/>
              </w:rPr>
              <w:t>).</w:t>
            </w:r>
            <w:r w:rsidRPr="006A47E5">
              <w:rPr>
                <w:sz w:val="20"/>
                <w:szCs w:val="20"/>
              </w:rPr>
              <w:t xml:space="preserve"> SAS = Stress Aigu Supplémentaire (conditions de test de Davis et al., 2015 [5]) ; EEG = Électroencéphalogramme ; </w:t>
            </w:r>
            <w:r w:rsidRPr="006A47E5">
              <w:rPr>
                <w:sz w:val="20"/>
                <w:szCs w:val="20"/>
              </w:rPr>
              <w:lastRenderedPageBreak/>
              <w:t>ERD = Event-</w:t>
            </w:r>
            <w:proofErr w:type="spellStart"/>
            <w:r w:rsidRPr="006A47E5">
              <w:rPr>
                <w:sz w:val="20"/>
                <w:szCs w:val="20"/>
              </w:rPr>
              <w:t>Related</w:t>
            </w:r>
            <w:proofErr w:type="spellEnd"/>
            <w:r w:rsidRPr="006A47E5">
              <w:rPr>
                <w:sz w:val="20"/>
                <w:szCs w:val="20"/>
              </w:rPr>
              <w:t xml:space="preserve"> </w:t>
            </w:r>
            <w:proofErr w:type="spellStart"/>
            <w:r w:rsidRPr="006A47E5">
              <w:rPr>
                <w:sz w:val="20"/>
                <w:szCs w:val="20"/>
              </w:rPr>
              <w:t>Desynchronization</w:t>
            </w:r>
            <w:proofErr w:type="spellEnd"/>
            <w:r w:rsidRPr="006A47E5">
              <w:rPr>
                <w:sz w:val="20"/>
                <w:szCs w:val="20"/>
              </w:rPr>
              <w:t xml:space="preserve"> (désynchronisation liée à l'événement)</w:t>
            </w:r>
            <w:r>
              <w:rPr>
                <w:sz w:val="20"/>
                <w:szCs w:val="20"/>
              </w:rPr>
              <w:t xml:space="preserve"> ; </w:t>
            </w:r>
            <w:r w:rsidRPr="00EB518D">
              <w:rPr>
                <w:sz w:val="20"/>
                <w:szCs w:val="20"/>
              </w:rPr>
              <w:t xml:space="preserve">TMT = Trail </w:t>
            </w:r>
            <w:proofErr w:type="spellStart"/>
            <w:r w:rsidRPr="00EB518D">
              <w:rPr>
                <w:sz w:val="20"/>
                <w:szCs w:val="20"/>
              </w:rPr>
              <w:t>Making</w:t>
            </w:r>
            <w:proofErr w:type="spellEnd"/>
            <w:r w:rsidRPr="00EB518D">
              <w:rPr>
                <w:sz w:val="20"/>
                <w:szCs w:val="20"/>
              </w:rPr>
              <w:t xml:space="preserve"> Test</w:t>
            </w:r>
            <w:r>
              <w:rPr>
                <w:sz w:val="20"/>
                <w:szCs w:val="20"/>
              </w:rPr>
              <w:t xml:space="preserve"> ;</w:t>
            </w:r>
            <w:r w:rsidRPr="006A47E5">
              <w:rPr>
                <w:sz w:val="20"/>
                <w:szCs w:val="20"/>
              </w:rPr>
              <w:t xml:space="preserve"> Les observations de Su et al. (2024) </w:t>
            </w:r>
            <w:r w:rsidR="00A61EE1">
              <w:rPr>
                <w:sz w:val="20"/>
                <w:szCs w:val="20"/>
              </w:rPr>
              <w:t>sont spécifiques</w:t>
            </w:r>
            <w:r w:rsidRPr="006A47E5">
              <w:rPr>
                <w:sz w:val="20"/>
                <w:szCs w:val="20"/>
              </w:rPr>
              <w:t xml:space="preserve"> aux adultes. [1] Hogan et al. (2010) ; [2] </w:t>
            </w:r>
            <w:proofErr w:type="spellStart"/>
            <w:r w:rsidRPr="006A47E5">
              <w:rPr>
                <w:sz w:val="20"/>
                <w:szCs w:val="20"/>
              </w:rPr>
              <w:t>Virués</w:t>
            </w:r>
            <w:proofErr w:type="spellEnd"/>
            <w:r w:rsidRPr="006A47E5">
              <w:rPr>
                <w:sz w:val="20"/>
                <w:szCs w:val="20"/>
              </w:rPr>
              <w:t xml:space="preserve">-Ortega et al. (2011) ; [4] Hill et al. (2014) ; [5] Davis et al. (2015) ; [6] </w:t>
            </w:r>
            <w:proofErr w:type="spellStart"/>
            <w:r w:rsidRPr="006A47E5">
              <w:rPr>
                <w:sz w:val="20"/>
                <w:szCs w:val="20"/>
              </w:rPr>
              <w:t>Rimoldi</w:t>
            </w:r>
            <w:proofErr w:type="spellEnd"/>
            <w:r w:rsidRPr="006A47E5">
              <w:rPr>
                <w:sz w:val="20"/>
                <w:szCs w:val="20"/>
              </w:rPr>
              <w:t xml:space="preserve"> et al. (2016) ; [7] Hou et al. (2023) ; [8] Zhang et al. (2022) ; [9] Su et al. (2024).</w:t>
            </w:r>
          </w:p>
        </w:tc>
      </w:tr>
    </w:tbl>
    <w:p w14:paraId="5A8AE0D3" w14:textId="7C1629EB" w:rsidR="0045746C" w:rsidRDefault="0045746C" w:rsidP="0045746C">
      <w:pPr>
        <w:pStyle w:val="Titre3"/>
      </w:pPr>
      <w:bookmarkStart w:id="12" w:name="_Toc196900858"/>
      <w:r w:rsidRPr="00A30F26">
        <w:lastRenderedPageBreak/>
        <w:t>Parallèles Neurocognitifs entre Hypoxie et Vieillissement</w:t>
      </w:r>
      <w:bookmarkEnd w:id="12"/>
    </w:p>
    <w:p w14:paraId="1CDFDB57" w14:textId="3D4042F0" w:rsidR="0045746C" w:rsidRDefault="0045746C" w:rsidP="3F2C91F6">
      <w:r>
        <w:t xml:space="preserve">L'exposition chronique à la </w:t>
      </w:r>
      <w:r w:rsidR="001E4795">
        <w:t>HA</w:t>
      </w:r>
      <w:r>
        <w:t xml:space="preserve">, caractérisée par une hypoxie hypobare, induit des altérations </w:t>
      </w:r>
      <w:r w:rsidR="456F91E9">
        <w:t xml:space="preserve">neurocognitives faisant </w:t>
      </w:r>
      <w:r>
        <w:t>écho à certains aspects du vieillissement cérébral</w:t>
      </w:r>
      <w:r w:rsidR="003D13FD">
        <w:t xml:space="preserve"> sain</w:t>
      </w:r>
      <w:r>
        <w:t>. Des études, telles que celle de</w:t>
      </w:r>
      <w:r w:rsidR="00732259">
        <w:t xml:space="preserve"> </w:t>
      </w:r>
      <w:r>
        <w:fldChar w:fldCharType="begin"/>
      </w:r>
      <w:r w:rsidR="001C6765">
        <w:instrText xml:space="preserve"> ADDIN ZOTERO_ITEM CSL_CITATION {"citationID":"rsNU7Kfy","properties":{"formattedCitation":"(Zhang et al., 2022)","plainCitation":"(Zhang et al., 2022)","dontUpdate":true,"noteIndex":0},"citationItems":[{"id":733,"uris":["http://zotero.org/users/14443926/items/V5EHCQWX"],"itemData":{"id":733,"type":"article-journal","abstract":"Conclusion: Our ﬁndings suggest that a chronic hypoxic environment can induce extensive cognitive impairment. Decreased GM density in multiple brain regions, damaged nerve ﬁbers, and unbalanced neuronal activity intensity in different brain regions may be the structural and functional basis of cognitive impairment due to hypoxia.","container-title":"Frontiers in Aging Neuroscience","DOI":"10.3389/fnagi.2022.788322","ISSN":"1663-4365","journalAbbreviation":"Front. Aging Neurosci.","language":"en","page":"788322","source":"DOI.org (Crossref)","title":"Effects of Chronic Hypoxic Environment on Cognitive Function and Neuroimaging Measures in a High-Altitude Population","URL":"https://www.frontiersin.org/articles/10.3389/fnagi.2022.788322/full","volume":"14","author":[{"family":"Zhang","given":"Ya Qing"},{"family":"Zhang","given":"Wen Juan"},{"family":"Liu","given":"Jin Hao"},{"family":"Ji","given":"Wei Zhong"}],"accessed":{"date-parts":[["2024",11,15]]},"issued":{"date-parts":[["2022",5,6]]}}}],"schema":"https://github.com/citation-style-language/schema/raw/master/csl-citation.json"} </w:instrText>
      </w:r>
      <w:r>
        <w:fldChar w:fldCharType="separate"/>
      </w:r>
      <w:r w:rsidR="00732259">
        <w:t>Zhang et al. (2022)</w:t>
      </w:r>
      <w:r>
        <w:fldChar w:fldCharType="end"/>
      </w:r>
      <w:r>
        <w:t xml:space="preserve">, ont démontré que les individus résidant en </w:t>
      </w:r>
      <w:r w:rsidR="001E4795">
        <w:t>HA</w:t>
      </w:r>
      <w:r>
        <w:t xml:space="preserve"> présentent une diminution de la densité de matière grise dans des régions cérébrales clés, notamment le cortex olfactif, le gyrus frontal supérieur et le lobe temporal. Cette perte de matière </w:t>
      </w:r>
      <w:r w:rsidR="4FA56D19">
        <w:t>grise,</w:t>
      </w:r>
      <w:r>
        <w:t xml:space="preserve"> potentiellement causée par la neurotoxicité induite par l'hypoxie et une altération de la neurogenèse, est corrélée à une baisse des performances dans divers domaines cognitifs</w:t>
      </w:r>
      <w:r w:rsidR="0EFECDAC">
        <w:t xml:space="preserve"> chez le groupe HA</w:t>
      </w:r>
      <w:r>
        <w:t xml:space="preserve"> </w:t>
      </w:r>
      <w:r>
        <w:fldChar w:fldCharType="begin"/>
      </w:r>
      <w:r w:rsidR="001C6765">
        <w:instrText xml:space="preserve"> ADDIN ZOTERO_ITEM CSL_CITATION {"citationID":"SLQzLwOQ","properties":{"formattedCitation":"(Zhang et al., 2022)","plainCitation":"(Zhang et al., 2022)","noteIndex":0},"citationItems":[{"id":733,"uris":["http://zotero.org/users/14443926/items/V5EHCQWX"],"itemData":{"id":733,"type":"article-journal","abstract":"Conclusion: Our ﬁndings suggest that a chronic hypoxic environment can induce extensive cognitive impairment. Decreased GM density in multiple brain regions, damaged nerve ﬁbers, and unbalanced neuronal activity intensity in different brain regions may be the structural and functional basis of cognitive impairment due to hypoxia.","container-title":"Frontiers in Aging Neuroscience","DOI":"10.3389/fnagi.2022.788322","ISSN":"1663-4365","journalAbbreviation":"Front. Aging Neurosci.","language":"en","page":"788322","source":"DOI.org (Crossref)","title":"Effects of Chronic Hypoxic Environment on Cognitive Function and Neuroimaging Measures in a High-Altitude Population","URL":"https://www.frontiersin.org/articles/10.3389/fnagi.2022.788322/full","volume":"14","author":[{"family":"Zhang","given":"Ya Qing"},{"family":"Zhang","given":"Wen Juan"},{"family":"Liu","given":"Jin Hao"},{"family":"Ji","given":"Wei Zhong"}],"accessed":{"date-parts":[["2024",11,15]]},"issued":{"date-parts":[["2022",5,6]]}}}],"schema":"https://github.com/citation-style-language/schema/raw/master/csl-citation.json"} </w:instrText>
      </w:r>
      <w:r>
        <w:fldChar w:fldCharType="separate"/>
      </w:r>
      <w:r w:rsidR="00732259">
        <w:t>(Zhang et al., 2022)</w:t>
      </w:r>
      <w:r>
        <w:fldChar w:fldCharType="end"/>
      </w:r>
      <w:r>
        <w:t xml:space="preserve">. De manière similaire, les travaux de Burtscher et al. </w:t>
      </w:r>
      <w:r>
        <w:fldChar w:fldCharType="begin"/>
      </w:r>
      <w:r>
        <w:instrText xml:space="preserve"> ADDIN ZOTERO_ITEM CSL_CITATION {"citationID":"12wdb3wg","properties":{"formattedCitation":"(2021)","plainCitation":"(2021)","noteIndex":0},"citationItems":[{"id":953,"uris":["http://zotero.org/users/14443926/items/TJT3MJTV"],"itemData":{"id":953,"type":"article-journal","abstract":"The absolute reliance of the mammalian brain on oxygen to generate ATP renders it acutely vulnerable to hypoxia, whether at high altitude or in clinical settings of anemia or pulmonary disease. Hypoxia is pivotal to the pathogeneses of myriad neurological disorders, including Alzheimer’s, Parkinson’s and other age-related neurodegenerative diseases. Conversely, reduced environmental oxygen, e.g. sojourns or residing at high alti­ tudes, may impart favorable effects on aging and mortality. Moreover, controlled hypoxia exposure may represent a treatment strategy for age-related neurological disorders. This review discusses evidence of hypoxia’s beneficial vs. detrimental impacts on the aging brain and the molecular mechanisms that mediate these divergent effects. It draws upon an extensive literature search on the effects of hypoxia/altitude on brain aging, and detailed analysis of all identified studies directly comparing brain responses to hypoxia in young vs. aged humans or rodents. Special attention is directed toward the risks vs. benefits of hypoxia exposure to the elderly, and potential therapeutic applications of hypoxia for neurodegenerative diseases. Finally, important questions for future research are discussed.","container-title":"Ageing Research Reviews","DOI":"10.1016/j.arr.2021.101343","ISSN":"15681637","journalAbbreviation":"Ageing Research Reviews","language":"en","page":"101343","source":"DOI.org (Crossref)","title":"Hypoxia and brain aging: Neurodegeneration or neuroprotection?","title-short":"Hypoxia and brain aging","URL":"https://linkinghub.elsevier.com/retrieve/pii/S1568163721000908","volume":"68","author":[{"family":"Burtscher","given":"Johannes"},{"family":"Mallet","given":"Robert T."},{"family":"Burtscher","given":"Martin"},{"family":"Millet","given":"Grégoire P."}],"accessed":{"date-parts":[["2025",3,6]]},"issued":{"date-parts":[["2021",7]]}},"label":"page","suppress-author":true}],"schema":"https://github.com/citation-style-language/schema/raw/master/csl-citation.json"} </w:instrText>
      </w:r>
      <w:r>
        <w:fldChar w:fldCharType="separate"/>
      </w:r>
      <w:r w:rsidR="00732259">
        <w:t>(2021)</w:t>
      </w:r>
      <w:r>
        <w:fldChar w:fldCharType="end"/>
      </w:r>
      <w:r>
        <w:t xml:space="preserve"> soulignent que le cerveau vieillissant est caractérisé par une baisse d'efficacité mitochondriale, une utilisation réduite de l'oxygène et des modifications des voies de réponse au stress cellulaire. Ces observations convergent avec le modèle de l'échafaudage cognitif du vieillissement et de la cognition (</w:t>
      </w:r>
      <w:r w:rsidR="21805A56">
        <w:t xml:space="preserve">Scaffolding Theory of </w:t>
      </w:r>
      <w:proofErr w:type="spellStart"/>
      <w:r w:rsidR="21805A56">
        <w:t>Aging</w:t>
      </w:r>
      <w:proofErr w:type="spellEnd"/>
      <w:r w:rsidR="21805A56">
        <w:t xml:space="preserve"> and Cognition [</w:t>
      </w:r>
      <w:r>
        <w:t>STAC</w:t>
      </w:r>
      <w:r w:rsidR="6782FBAA">
        <w:t>]</w:t>
      </w:r>
      <w:r>
        <w:t xml:space="preserve"> ;</w:t>
      </w:r>
      <w:r w:rsidR="00732259">
        <w:t xml:space="preserve"> </w:t>
      </w:r>
      <w:r>
        <w:fldChar w:fldCharType="begin"/>
      </w:r>
      <w:r>
        <w:instrText xml:space="preserve"> ADDIN ZOTERO_ITEM CSL_CITATION {"citationID":"E1JsgkiX","properties":{"formattedCitation":"(Park &amp; Reuter-Lorenz, 2009)","plainCitation":"(Park &amp; Reuter-Lorenz, 2009)","noteIndex":0},"citationItems":[{"id":951,"uris":["http://zotero.org/users/14443926/items/I4QIC9ND"],"itemData":{"id":951,"type":"article-journal","abstract":"There are declines with age in speed of processing, working memory, inhibitory function, and long-term memory, as well as decreases in brain structure size and white matter integrity. In the face of these decreases, functional imaging studies have demonstrated, somewhat surprisingly, reliable increases in prefrontal activation. To account for these joint phenomena, we propose the scaffolding theory of aging and cognition (STAC). STAC provides an integrative view of the aging mind, suggesting that pervasive increased frontal activation with age is a marker of an adaptive brain that engages in compensatory scaffolding in response to the challenges posed by declining neural structures and function. Scaffolding is a normal process present across the lifespan that involves use and development of complementary, alternative neural circuits to achieve a particular cognitive goal. Scaffolding is protective of cognitive function in the aging brain, and available evidence suggests that the ability to use this mechanism is strengthened by cognitive engagement, exercise, and low levels of default network engagement.","container-title":"Annual Review of Psychology","DOI":"10.1146/annurev.psych.59.103006.093656","ISSN":"0066-4308, 1545-2085","issue":"1","journalAbbreviation":"Annu. Rev. Psychol.","language":"en","page":"173-196","source":"DOI.org (Crossref)","title":"The Adaptive Brain: Aging and Neurocognitive Scaffolding","title-short":"The Adaptive Brain","URL":"https://www.annualreviews.org/doi/10.1146/annurev.psych.59.103006.093656","volume":"60","author":[{"family":"Park","given":"Denise C."},{"family":"Reuter-Lorenz","given":"Patricia"}],"accessed":{"date-parts":[["2025",3,2]]},"issued":{"date-parts":[["2009",1,1]]}}}],"schema":"https://github.com/citation-style-language/schema/raw/master/csl-citation.json"} </w:instrText>
      </w:r>
      <w:r>
        <w:fldChar w:fldCharType="separate"/>
      </w:r>
      <w:r w:rsidR="00732259">
        <w:t>Park &amp; Reuter-Lorenz, 2009</w:t>
      </w:r>
      <w:r>
        <w:fldChar w:fldCharType="end"/>
      </w:r>
      <w:r>
        <w:t>). L</w:t>
      </w:r>
      <w:r w:rsidR="003D13FD">
        <w:t>e modèle</w:t>
      </w:r>
      <w:r>
        <w:t xml:space="preserve"> STAC propose que le cerveau, confronté à des déficits structurels ou fonctionnels (tels que la perte de matière grise</w:t>
      </w:r>
      <w:r w:rsidR="2FD63118">
        <w:t xml:space="preserve"> durant le vieillissement</w:t>
      </w:r>
      <w:r w:rsidR="00D32B6B">
        <w:t xml:space="preserve">), </w:t>
      </w:r>
      <w:r>
        <w:t xml:space="preserve">active des mécanismes compensatoires, impliquant souvent un </w:t>
      </w:r>
      <w:r w:rsidR="00D02B1B" w:rsidRPr="00D02B1B">
        <w:t>recrutement de circuits neuronaux supplémentaires ou alternatifs</w:t>
      </w:r>
      <w:r>
        <w:t xml:space="preserve">, afin de préserver la performance cognitive. Conformément à ce modèle, Zhang et al. </w:t>
      </w:r>
      <w:r>
        <w:fldChar w:fldCharType="begin"/>
      </w:r>
      <w:r>
        <w:instrText xml:space="preserve"> ADDIN ZOTERO_ITEM CSL_CITATION {"citationID":"snJTM6R2","properties":{"formattedCitation":"(2022)","plainCitation":"(2022)","noteIndex":0},"citationItems":[{"id":733,"uris":["http://zotero.org/users/14443926/items/V5EHCQWX"],"itemData":{"id":733,"type":"article-journal","abstract":"Conclusion: Our ﬁndings suggest that a chronic hypoxic environment can induce extensive cognitive impairment. Decreased GM density in multiple brain regions, damaged nerve ﬁbers, and unbalanced neuronal activity intensity in different brain regions may be the structural and functional basis of cognitive impairment due to hypoxia.","container-title":"Frontiers in Aging Neuroscience","DOI":"10.3389/fnagi.2022.788322","ISSN":"1663-4365","journalAbbreviation":"Front. Aging Neurosci.","language":"en","page":"788322","source":"DOI.org (Crossref)","title":"Effects of Chronic Hypoxic Environment on Cognitive Function and Neuroimaging Measures in a High-Altitude Population","URL":"https://www.frontiersin.org/articles/10.3389/fnagi.2022.788322/full","volume":"14","author":[{"family":"Zhang","given":"Ya Qing"},{"family":"Zhang","given":"Wen Juan"},{"family":"Liu","given":"Jin Hao"},{"family":"Ji","given":"Wei Zhong"}],"accessed":{"date-parts":[["2024",11,15]]},"issued":{"date-parts":[["2022",5,6]]}},"label":"page","suppress-author":true}],"schema":"https://github.com/citation-style-language/schema/raw/master/csl-citation.json"} </w:instrText>
      </w:r>
      <w:r>
        <w:fldChar w:fldCharType="separate"/>
      </w:r>
      <w:r w:rsidR="00732259">
        <w:t>(2022)</w:t>
      </w:r>
      <w:r>
        <w:fldChar w:fldCharType="end"/>
      </w:r>
      <w:r>
        <w:t xml:space="preserve"> ont observé des activations cérébrales plus étendues chez les résidents de </w:t>
      </w:r>
      <w:r w:rsidR="001E4795">
        <w:t>HA</w:t>
      </w:r>
      <w:r w:rsidR="1BAFB96B">
        <w:t xml:space="preserve"> comparativement aux contrôles</w:t>
      </w:r>
      <w:r>
        <w:t xml:space="preserve">, suggérant une réorganisation neuronale compensatoire. Tout comme le vieillissement se manifeste par des trajectoires hétérogènes et des stratégies compensatoires variées, il est plausible que les enfants exposés à la </w:t>
      </w:r>
      <w:r w:rsidR="001E4795">
        <w:t>HA</w:t>
      </w:r>
      <w:r>
        <w:t xml:space="preserve"> développent des adaptations biologiques distinctes en réponse aux contraintes métaboliques de cet environnement.</w:t>
      </w:r>
      <w:bookmarkEnd w:id="9"/>
    </w:p>
    <w:p w14:paraId="4763C804" w14:textId="0C90E78D" w:rsidR="006816A9" w:rsidRDefault="00213808" w:rsidP="009838E9">
      <w:pPr>
        <w:pStyle w:val="Titre2"/>
      </w:pPr>
      <w:bookmarkStart w:id="13" w:name="_Toc196900859"/>
      <w:r>
        <w:t xml:space="preserve">Propos de </w:t>
      </w:r>
      <w:r w:rsidR="00391BCA">
        <w:t>l’étude</w:t>
      </w:r>
      <w:bookmarkEnd w:id="13"/>
    </w:p>
    <w:p w14:paraId="3EC66311" w14:textId="203ED628" w:rsidR="00AB58D1" w:rsidRPr="001C2950" w:rsidRDefault="00AB58D1" w:rsidP="16073718">
      <w:r w:rsidRPr="16073718">
        <w:t xml:space="preserve">Bien que des recherches antérieures suggèrent effectivement des altérations cognitives chez les enfants vivant en haute altitude, les profils d'atteinte décrits apparaissent hétérogènes et les différentes méthodologies de mesure employées conduisent à une variabilité notable des résultats </w:t>
      </w:r>
      <w:r w:rsidRPr="16073718">
        <w:rPr>
          <w:color w:val="FF0000"/>
        </w:rPr>
        <w:fldChar w:fldCharType="begin"/>
      </w:r>
      <w:r w:rsidRPr="16073718">
        <w:rPr>
          <w:color w:val="FF0000"/>
        </w:rPr>
        <w:instrText xml:space="preserve"> ADDIN ZOTERO_ITEM CSL_CITATION {"citationID":"0RYNzyKG","properties":{"formattedCitation":"(Li &amp; Wang, 2022)","plainCitation":"(Li &amp; Wang, 2022)","noteIndex":0},"citationItems":[{"id":771,"uris":["http://zotero.org/users/14443926/items/2J6VP63T"],"itemData":{"id":771,"type":"article-journal","abstract":"Cognitive function is affected by low pressure and hypoxia in high-altitude environments, and is regulated by altitude and exposure time. With the economic development in the Qinghai-Tibet Plateau, the increase in work and study activities, as well as the development of plateau tourism, mountaineering, and other activities, the number of plateau immigrants is increasing daily. Longterm hypoxia challenges human physical and mental health, restricts work efﬁciency, and thus affects plateau economic development and human wellbeing. Therefore, it is of scientiﬁc and social signiﬁcance to study how long-term exposure to the hypoxic plateau environment affects the physical and mental health of lowlanders as part of the ongoing development of the current plateau region. In this paper, we reviewed the research progress and mechanism of the effects of long-term (≥1 year) high-altitude (&gt;2500 m) hypoxia exposure on the cognitive function of lowlanders, and suggested that the scope and sample size of the research should be expanded in the future, and that follow-up studies should be carried out to explore the time threshold of cognitive impairment and its compensatory or repair mechanism.","container-title":"Brain Sciences","DOI":"10.3390/brainsci12060808","ISSN":"2076-3425","issue":"6","journalAbbreviation":"Brain Sciences","language":"en","license":"https://creativecommons.org/licenses/by/4.0/","page":"808","source":"DOI.org (Crossref)","title":"Effects of Long-Term Exposure to High Altitude Hypoxia on Cognitive Function and Its Mechanism: A Narrative Review","title-short":"Effects of Long-Term Exposure to High Altitude Hypoxia on Cognitive Function and Its Mechanism","URL":"https://www.mdpi.com/2076-3425/12/6/808","volume":"12","author":[{"family":"Li","given":"Yuan"},{"family":"Wang","given":"Yan"}],"accessed":{"date-parts":[["2024",11,20]]},"issued":{"date-parts":[["2022",6,20]]}}}],"schema":"https://github.com/citation-style-language/schema/raw/master/csl-citation.json"} </w:instrText>
      </w:r>
      <w:r w:rsidRPr="16073718">
        <w:rPr>
          <w:color w:val="FF0000"/>
        </w:rPr>
        <w:fldChar w:fldCharType="separate"/>
      </w:r>
      <w:r w:rsidRPr="16073718">
        <w:t>(Li &amp; Wang, 2022)</w:t>
      </w:r>
      <w:r w:rsidRPr="16073718">
        <w:rPr>
          <w:color w:val="FF0000"/>
        </w:rPr>
        <w:fldChar w:fldCharType="end"/>
      </w:r>
      <w:r w:rsidRPr="16073718">
        <w:t xml:space="preserve">. </w:t>
      </w:r>
    </w:p>
    <w:p w14:paraId="5BD3591E" w14:textId="2B1736B5" w:rsidR="00AB58D1" w:rsidRPr="001C2950" w:rsidRDefault="00AB58D1" w:rsidP="16073718">
      <w:r w:rsidRPr="16073718">
        <w:lastRenderedPageBreak/>
        <w:t xml:space="preserve">Pour aborder ces questions, notre étude s'appuie sur les constats de travaux antérieurs </w:t>
      </w:r>
      <w:r w:rsidR="2AFB4B1C" w:rsidRPr="16073718">
        <w:t>(</w:t>
      </w:r>
      <w:proofErr w:type="spellStart"/>
      <w:r w:rsidR="2AFB4B1C" w:rsidRPr="16073718">
        <w:t>p.e</w:t>
      </w:r>
      <w:proofErr w:type="spellEnd"/>
      <w:r w:rsidR="2AFB4B1C" w:rsidRPr="16073718">
        <w:t xml:space="preserve">., Hill et al., 2014 ; </w:t>
      </w:r>
      <w:r>
        <w:fldChar w:fldCharType="begin"/>
      </w:r>
      <w:r>
        <w:instrText xml:space="preserve"> ADDIN ZOTERO_ITEM CSL_CITATION {"citationID":"zHB60jlN","properties":{"formattedCitation":"(Hogan et al., 2010; Rimoldi et al., 2016; Viru\\uc0\\u233{}s-Ortega et al., 2011)","plainCitation":"(Hogan et al., 2010; Rimoldi et al., 2016; Virués-Ortega et al., 2011)","noteIndex":0},"citationItems":[{"id":752,"uris":["http://zotero.org/users/14443926/items/VHCT43XE"],"itemData":{"id":752,"type":"article-journal","abstract":"Millions of people currently live at altitudes in excess of 2500 metres, where oxygen supply is limited, but very little is known about the development of brain and behavioural function under such hypoxic conditions. We describe the physiological, cognitive and behavioural profile of a large cohort of infants (6–12 months), children (6–10 years) and adolescents (13–16 years) who were born and are living at three altitude locations in Bolivia ( 500 m,  2500 m and  3700 m). Level of haemoglobin oxygen saturation and end-tidal carbon dioxide were significantly lower in all age groups living above 2500 metres, confirming the presence of hypoxia and hypocapnia, but without any detectable detriment to health. Infant measures of neurodevelopment and behaviour yielded comparable results across altitude groups. Neuropsychological assessment in children and adolescent groups indicated a minor reduction in psychomotor speed with increasing altitude, with no effect of age. This may result from slowing of underlying brain activity in parallel with reduced cerebral metabolism and blood flow, evidenced here by reduced cerebral blood flow velocity, particularly in the basilar artery, in children and adolescents. The proportion of European, Native American and African genetic admixture was comparable across altitude groups, suggesting that adaptation to high altitude in these children occurred in response to chronic hypoxic exposure irrespective of ethnic origin. Thus, psychomotor slowing is proposed to be an adaptive rather than a deficient trait, perhaps enabling accuracy of mental activity in hypoxic conditions.","container-title":"Developmental Science","DOI":"10.1111/j.1467-7687.2009.00909.x","ISSN":"1363-755X, 1467-7687","issue":"3","journalAbbreviation":"Developmental Science","language":"en","license":"http://onlinelibrary.wiley.com/termsAndConditions#vor","page":"533-544","source":"DOI.org (Crossref)","title":"Development of aptitude at altitude","URL":"https://onlinelibrary.wiley.com/doi/10.1111/j.1467-7687.2009.00909.x","volume":"13","author":[{"family":"Hogan","given":"Alexandra M."},{"family":"Virues‐Ortega","given":"Javier"},{"family":"Botti","given":"Ana Baya"},{"family":"Bucks","given":"Romola"},{"family":"Holloway","given":"John W."},{"family":"Rose‐Zerilli","given":"Matthew J."},{"family":"Palmer","given":"Lyle J."},{"family":"Webster","given":"Rebecca J."},{"family":"Baldeweg","given":"Torsten"},{"family":"Kirkham","given":"Fenella J."}],"accessed":{"date-parts":[["2024",11,15]]},"issued":{"date-parts":[["2010",5]]}}},{"id":846,"uris":["http://zotero.org/users/14443926/items/A6X48FDK"],"itemData":{"id":846,"type":"article-journal","abstract":"Objective To assess whether exposure to high altitude induces cognitive dysfunction in young healthy European children and adolescents during acute, short-term exposure to an altitude of 3450 m and in an age-matched European population permanently living at this altitude. Study design We tested executive function (inhibition, shifting, and working memory), memory (verbal, short-term visuospatial, and verbal episodic memory), and speed processing ability in: (1) 48 healthy nonacclimatized European children and adolescents, 24 hours after arrival at high altitude and 3 months after return to low altitude; (2) 21 matched European subjects permanently living at high altitude; and (3) a matched control group tested twice at low altitude.\nResults Short-term hypoxia signiﬁcantly impaired all but 2 (visuospatial memory and processing speed) of the neuropsychological abilities that were tested. These impairments were even more severe in the children permanently living at high altitude. Three months after return to low altitude, the neuropsychological performances significantly improved and were comparable with those observed in the control group tested only at low altitude.\nConclusions Acute short-term exposure to an altitude at which major tourist destinations are located induces marked executive and memory deﬁcits in healthy children. These deﬁcits are equally marked or more severe in children permanently living at high altitude and are expected to impair their learning abilities. (J Pediatr 2016;169:238-43).","container-title":"The Journal of Pediatrics","DOI":"10.1016/j.jpeds.2015.10.009","ISSN":"00223476","journalAbbreviation":"The Journal of Pediatrics","language":"en","page":"238-243","source":"DOI.org (Crossref)","title":"Acute and Chronic Altitude-Induced Cognitive Dysfunction in Children and Adolescents","URL":"https://linkinghub.elsevier.com/retrieve/pii/S0022347615011683","volume":"169","author":[{"family":"Rimoldi","given":"Stefano F."},{"family":"Rexhaj","given":"Emrush"},{"family":"Duplain","given":"Hervé"},{"family":"Urben","given":"Sébastien"},{"family":"Billieux","given":"Joël"},{"family":"Allemann","given":"Yves"},{"family":"Romero","given":"Catherine"},{"family":"Ayaviri","given":"Alejandro"},{"family":"Salinas","given":"Carlos"},{"family":"Villena","given":"Mercedes"},{"family":"Scherrer","given":"Urs"},{"family":"Sartori","given":"Claudio"}],"accessed":{"date-parts":[["2024",12,7]]},"issued":{"date-parts":[["2016",2]]}}},{"id":756,"uris":["http://zotero.org/users/14443926/items/L6G7A33R"],"itemData":{"id":756,"type":"article-journal","abstract":"The brain is highly sensitive to environmental hypoxia. Little is known, however, about the neuropsychological effects of high altitude residence in the developing brain. We recently described only minor changes in processing speed in native Bolivian children and adolescents living at approximately 3700 m. However, evidence for loss of cerebral autoregulation above this altitude (4000 m) suggests a potential threshold of hypoxia severity over which neuropsychological functioning may be compromised. We conducted physiological and neuropsychological assessments in 62 Bolivian children and adolescents living at La Paz ($3700 m) and El Alto ($4100 m) in order to address this issue. Groups were equivalent in terms of age, gender, social class, schooling, parental education and genetic admixture. Apart from percentage of hemoglobin saturated with oxygen in arterial blood (%SpO2), participants did not differ in their basal cardiac and cerebrovascular performance as explored by heart rate, mean arterial pressure, end-tidal carbon dioxide, and cerebral blood flow velocity at the basilar, anterior, middle and posterior cerebral arteries. A comprehensive neuropsychological assessment was administered, including tests of executive functions, attention, memory and psychomotor performance. Participants living at extreme altitude showed lower levels of performance in all executive tests (Cohen effect size = )0.91), whereas all other domains remained unaffected by altitude of residence. These results are compatible with earlier physiological evidence of a transitional zone for cerebral autoregulation at an altitude of 4000 m. We now show that above this threshold, the developing brain is apparently increasingly vulnerable to neuropsychological deficit.","container-title":"Developmental Science","DOI":"10.1111/j.1467-7687.2011.01064.x","ISSN":"1363755X","issue":"5","language":"en","license":"http://doi.wiley.com/10.1002/tdm_license_1.1","page":"1185-1193","source":"DOI.org (Crossref)","title":"Changing patterns of neuropsychological functioning in children living at high altitude above and below 4000 m: a report from the Bolivian Children Living at Altitude (BoCLA) study: Neuropsychological functioning and high altitude residence","title-short":"Changing patterns of neuropsychological functioning in children living at high altitude above and below 4000 m","URL":"https://onlinelibrary.wiley.com/doi/10.1111/j.1467-7687.2011.01064.x","volume":"14","author":[{"family":"Virués-Ortega","given":"Javier"},{"family":"Bucks","given":"Romola"},{"family":"Kirkham","given":"Fenella J."},{"family":"Baldeweg","given":"Torsten"},{"family":"Baya-Botti","given":"Ana"},{"family":"Hogan","given":"Alexandra M."},{"literal":"on behalf of Bolivian Children Living at Altitude project (BoCLA 06)"}],"accessed":{"date-parts":[["2024",11,15]]},"issued":{"date-parts":[["2011",9]]}}}],"schema":"https://github.com/citation-style-language/schema/raw/master/csl-citation.json"} </w:instrText>
      </w:r>
      <w:r>
        <w:fldChar w:fldCharType="separate"/>
      </w:r>
      <w:r w:rsidR="2AFB4B1C" w:rsidRPr="16073718">
        <w:t>Hogan et al., 2010 ; Rimoldi et al., 2016 ; Virués-Ortega et al., 2011)</w:t>
      </w:r>
      <w:r>
        <w:fldChar w:fldCharType="end"/>
      </w:r>
      <w:r w:rsidRPr="16073718">
        <w:t>. Elle vise ainsi à la fois à confirmer certaines atteintes déjà documentées et à explorer plus en détail le</w:t>
      </w:r>
      <w:r w:rsidR="00D02B1B">
        <w:t>s</w:t>
      </w:r>
      <w:r w:rsidRPr="16073718">
        <w:t xml:space="preserve"> profil</w:t>
      </w:r>
      <w:r w:rsidR="00D02B1B">
        <w:t>s</w:t>
      </w:r>
      <w:r w:rsidRPr="16073718">
        <w:t xml:space="preserve"> neurocognitif</w:t>
      </w:r>
      <w:r w:rsidR="00D02B1B">
        <w:t>s</w:t>
      </w:r>
      <w:r w:rsidRPr="00C40AD3">
        <w:rPr>
          <w:rStyle w:val="Appelnotedebasdep"/>
        </w:rPr>
        <w:footnoteReference w:id="7"/>
      </w:r>
      <w:r w:rsidRPr="16073718">
        <w:t xml:space="preserve"> des enfants évoluant en haute altitude. Nous portons une attention particulière aux fonctions exécutives, ces processus cognitifs de haut niveau essentiels au contrôle comportemental et cognitif </w:t>
      </w:r>
      <w:r>
        <w:fldChar w:fldCharType="begin"/>
      </w:r>
      <w:r>
        <w:instrText xml:space="preserve"> ADDIN ZOTERO_ITEM CSL_CITATION {"citationID":"5nOSWi8G","properties":{"formattedCitation":"(Diamond, 2013)","plainCitation":"(Diamond, 2013)","noteIndex":0},"citationItems":[{"id":932,"uris":["http://zotero.org/users/14443926/items/CRR8UNVW"],"itemData":{"id":932,"type":"article-journal","abstract":"Executive functions (EFs) make possible mentally playing with ideas; taking the time to think before acting; meeting novel, unanticipated challenges; resisting temptations; and staying focused. Core EFs are inhibition [response inhibition (self-control—resisting temptations and resisting acting impulsively) and interference control (selective attention and cognitive inhibition)], working memory, and cognitive ﬂexibility (including creatively thinking “outside the box,” seeing anything from different perspectives, and quickly and ﬂexibly adapting to changed circumstances). The developmental progression and representative measures of each are discussed. Controversies are addressed (e.g., the relation between EFs and ﬂuid intelligence, self-regulation, executive attention, and effortful control, and the relation between working memory and inhibition and attention). The importance of social, emotional, and physical health for cognitive health is discussed because stress, lack of sleep, loneliness, or lack of exercise each impair EFs. That EFs are trainable and can be improved with practice is addressed, including diverse methods tried thus far.","container-title":"Annual Review of Psychology","DOI":"10.1146/annurev-psych-113011-143750","ISSN":"0066-4308, 1545-2085","issue":"1","journalAbbreviation":"Annu. Rev. Psychol.","language":"en","page":"135-168","source":"DOI.org (Crossref)","title":"Executive Functions","URL":"https://www.annualreviews.org/doi/10.1146/annurev-psych-113011-143750","volume":"64","author":[{"family":"Diamond","given":"Adele"}],"accessed":{"date-parts":[["2025",3,2]]},"issued":{"date-parts":[["2013",1,3]]}}}],"schema":"https://github.com/citation-style-language/schema/raw/master/csl-citation.json"} </w:instrText>
      </w:r>
      <w:r>
        <w:fldChar w:fldCharType="separate"/>
      </w:r>
      <w:r w:rsidR="10B9B358" w:rsidRPr="16073718">
        <w:t>(voir Annexe 1 ; Diamond, 2013)</w:t>
      </w:r>
      <w:r>
        <w:fldChar w:fldCharType="end"/>
      </w:r>
      <w:r w:rsidRPr="16073718">
        <w:t xml:space="preserve"> qui dépendent largement de l'intégrité des réseaux préfrontaux </w:t>
      </w:r>
      <w:r>
        <w:fldChar w:fldCharType="begin"/>
      </w:r>
      <w:r>
        <w:instrText xml:space="preserve"> ADDIN ZOTERO_ITEM CSL_CITATION {"citationID":"OjYwle1E","properties":{"formattedCitation":"(Ardila et al., 2018)","plainCitation":"(Ardila et al., 2018)","noteIndex":0},"citationItems":[{"id":934,"uris":["http://zotero.org/users/14443926/items/KY5BPGSC"],"itemData":{"id":934,"type":"article-journal","abstract":"Background and objective: To characterize commonalities and differences between two executive functions: reasoning and inhibitory control.\nMethods: A total of 5,974 participants in 346 fMRI experiments of inhibition or reasoning were selected. First level analysis consisted of Analysis of Likelihood Estimation (ALE) studies performed in two pooled data groups: (a) brain areas involved in reasoning and (b) brain areas involved in inhibition. Second level analysis consisted of two contrasts: (i) brain areas involved in reasoning but not in inhibition and (ii) brain areas involved in inhibition but not in reasoning. Lateralization Indexes were calculated.\nResults: Four brain areas appear as the most critical: the dorsolateral aspect of the frontal lobes, the superior parietal lobules, the mesial aspect of the premotor area (supplementary motor area), and some subcortical areas, particularly the putamen and the thalamus. ALE contrasts showed signiﬁcant differentiation of the networks, with the reasoning &gt; inhibition—contrast showing a predominantly leftward participation, and the inhibition &gt; reasoning—contrast, a clear right advantage.\nConclusion: Executive functions are mediated by sizable brain areas including not only cortical, but also involving subcortical areas in both hemispheres. The strength of activation shows dissociation between the hemispheres for inhibition (rightward) and reasoning (leftward) functions.","container-title":"Archives of Clinical Neuropsychology","DOI":"10.1093/arclin/acx066","ISSN":"1873-5843","issue":"4","language":"en","license":"https://academic.oup.com/journals/pages/about_us/legal/notices","page":"379-405","source":"DOI.org (Crossref)","title":"Executive Functions Brain System: An Activation Likelihood Estimation Meta-analytic Study","title-short":"Executive Functions Brain System","URL":"https://academic.oup.com/acn/article/33/4/379/4111215","volume":"33","author":[{"family":"Ardila","given":"Alfredo"},{"family":"Bernal","given":"Byron"},{"family":"Rosselli","given":"Monica"}],"accessed":{"date-parts":[["2025",3,2]]},"issued":{"date-parts":[["2018",6,1]]}}}],"schema":"https://github.com/citation-style-language/schema/raw/master/csl-citation.json"} </w:instrText>
      </w:r>
      <w:r>
        <w:fldChar w:fldCharType="separate"/>
      </w:r>
      <w:r w:rsidR="2F98DAFF" w:rsidRPr="16073718">
        <w:t>(Ardila et al., 2018)</w:t>
      </w:r>
      <w:r>
        <w:fldChar w:fldCharType="end"/>
      </w:r>
      <w:r w:rsidR="2F98DAFF" w:rsidRPr="16073718">
        <w:t xml:space="preserve">, </w:t>
      </w:r>
      <w:r w:rsidRPr="16073718">
        <w:t xml:space="preserve">ainsi qu'à </w:t>
      </w:r>
      <w:r w:rsidR="00775106">
        <w:t xml:space="preserve"> la </w:t>
      </w:r>
      <w:r w:rsidRPr="16073718">
        <w:t>motric</w:t>
      </w:r>
      <w:r w:rsidR="00775106">
        <w:t>ité</w:t>
      </w:r>
      <w:r w:rsidRPr="16073718">
        <w:t xml:space="preserve"> fine.</w:t>
      </w:r>
    </w:p>
    <w:p w14:paraId="5750FEBB" w14:textId="067D61A1" w:rsidR="00AB58D1" w:rsidRPr="001C2950" w:rsidRDefault="00AB58D1" w:rsidP="16073718">
      <w:r w:rsidRPr="16073718">
        <w:t xml:space="preserve">Notre protocole expérimental combinera donc une évaluation écologique des fonctions exécutives, des épreuves ciblant des processus cognitifs spécifiques (tels que la </w:t>
      </w:r>
      <w:proofErr w:type="spellStart"/>
      <w:r w:rsidR="001C2950" w:rsidRPr="16073718">
        <w:t>MdT</w:t>
      </w:r>
      <w:proofErr w:type="spellEnd"/>
      <w:r w:rsidRPr="16073718">
        <w:t xml:space="preserve"> ou la vitesse de traitement), et un test standardisé évaluant la vitesse et la précision des habiletés manuelles fines. Cette approche </w:t>
      </w:r>
      <w:proofErr w:type="spellStart"/>
      <w:r w:rsidRPr="16073718">
        <w:t>multi-méthodes</w:t>
      </w:r>
      <w:proofErr w:type="spellEnd"/>
      <w:r w:rsidRPr="16073718">
        <w:t xml:space="preserve"> a pour objectif d'établir un profil précis des vulnérabilités cognitives et motrices associées à l'exposition chronique à l'hypoxie d'altitude.</w:t>
      </w:r>
      <w:r w:rsidR="00775106">
        <w:t xml:space="preserve"> </w:t>
      </w:r>
      <w:r w:rsidRPr="16073718">
        <w:t>Cette méthodologie s'inscrit dans une perspective développementale, en considérant l'âge d'exposition et les trajectoires potentiellement distinctes des différentes fonctions cognitives et motrices (cf.</w:t>
      </w:r>
      <w:r w:rsidRPr="16073718">
        <w:rPr>
          <w:color w:val="FF0000"/>
        </w:rPr>
        <w:fldChar w:fldCharType="begin"/>
      </w:r>
      <w:r w:rsidRPr="16073718">
        <w:rPr>
          <w:color w:val="FF0000"/>
        </w:rPr>
        <w:instrText xml:space="preserve"> ADDIN ZOTERO_ITEM CSL_CITATION {"citationID":"x4RIeklc","properties":{"formattedCitation":"(Hill et al., 2014)","plainCitation":"(Hill et al., 2014)","noteIndex":0},"citationItems":[{"id":754,"uris":["http://zotero.org/users/14443926/items/6Y6XB4Z3"],"itemData":{"id":754,"type":"article-journal","abstract":"Objectives: To assess cognition in populations born and living at high altitude (HA; 3,700 m) and low altitude (LA; 500 m) in Bolivia, who were similar for both socioeconomic status and genetic ancestry. To determine whether HA hypoxia influences cognitive decline across the life span. Method: In total, 191 healthy participants aged 4 to 85 years were assessed at HA (N ϭ 94; 33; 35% male) and LA (N ϭ 97; 46, 47% male) on a battery of cognitive tasks: fluid intelligence, attention, short- and long-term memory, and psychomotor speed. Saliva samples were obtained for evaluation of genetic ancestry. Results: HA participants were significantly slower on measures of processing speed and speed of attention than individuals born and living at LA. HA participants had slightly higher percentage of native Andean ancestry than LA participants, but this was not associated with cognitive performance. Conclusions: This is the first study of HA residence and neurocognition across the life span. Given the physiological challenges of HA living, the impact on cognition appears to be subtle and related only to the speed of more complex cognitive operations, rather than to their accuracy. Moreover, the impact on cognition does not appear to differ with increasing age or for different degrees of genetic admixture. Further studies recruiting HA participants with a broader range of native Andean ancestry will help to address the issue of to what extent Amerindian ancestry provides neuroprotection to chronic hypoxia in those living at HA.","container-title":"Neuropsychology","DOI":"10.1037/neu0000065","ISSN":"1931-1559, 0894-4105","issue":"5","journalAbbreviation":"Neuropsychology","language":"en","page":"752-760","source":"DOI.org (Crossref)","title":"Cognitive performance in high-altitude Andean residents compared with low-altitude populations: From childhood to older age.","title-short":"Cognitive performance in high-altitude Andean residents compared with low-altitude populations","URL":"https://doi.apa.org/doi/10.1037/neu0000065","volume":"28","author":[{"family":"Hill","given":"Catherine M."},{"family":"Dimitriou","given":"Dagmara"},{"family":"Baya","given":"Ana"},{"family":"Webster","given":"Rebecca"},{"family":"Gavlak-Dingle","given":"Johanna"},{"family":"Lesperance","given":"Veline"},{"family":"Heathcote","given":"Kate"},{"family":"Bucks","given":"Romola S."}],"accessed":{"date-parts":[["2024",11,15]]},"issued":{"date-parts":[["2014"]]}}}],"schema":"https://github.com/citation-style-language/schema/raw/master/csl-citation.json"} </w:instrText>
      </w:r>
      <w:r w:rsidRPr="16073718">
        <w:rPr>
          <w:color w:val="FF0000"/>
        </w:rPr>
        <w:fldChar w:fldCharType="separate"/>
      </w:r>
      <w:r w:rsidR="001C2950" w:rsidRPr="16073718">
        <w:t xml:space="preserve"> Hill et al., 2014</w:t>
      </w:r>
      <w:r w:rsidRPr="16073718">
        <w:rPr>
          <w:color w:val="FF0000"/>
        </w:rPr>
        <w:fldChar w:fldCharType="end"/>
      </w:r>
      <w:r w:rsidRPr="16073718">
        <w:t>).</w:t>
      </w:r>
      <w:r w:rsidR="77575D4F" w:rsidRPr="16073718">
        <w:t xml:space="preserve"> Mieux comprendre les spécificités neurodéveloppementales des enfants vivant en altitude permettrait de mie</w:t>
      </w:r>
      <w:r w:rsidR="00775106">
        <w:t>ux c</w:t>
      </w:r>
      <w:r w:rsidR="27E17F76" w:rsidRPr="16073718">
        <w:t>erner leurs besoins et d’adapter les environnements d’apprentissage en conséquence. Une telle connaissance pourrait aussi ouvrir la voie à des actions ciblées pour limiter les effets de l’hypoxie chronique, en intervenant dès les périodes sensibles du développement</w:t>
      </w:r>
      <w:r w:rsidR="00775106" w:rsidRPr="16073718">
        <w:t xml:space="preserve"> (West, </w:t>
      </w:r>
      <w:r w:rsidR="00775106" w:rsidRPr="16073718">
        <w:rPr>
          <w:color w:val="FF0000"/>
        </w:rPr>
        <w:fldChar w:fldCharType="begin"/>
      </w:r>
      <w:r w:rsidR="00775106" w:rsidRPr="16073718">
        <w:rPr>
          <w:color w:val="FF0000"/>
        </w:rPr>
        <w:instrText xml:space="preserve"> ADDIN ZOTERO_ITEM CSL_CITATION {"citationID":"JB3y2k6O","properties":{"formattedCitation":"(2016)","plainCitation":"(2016)","noteIndex":0},"citationItems":[{"id":985,"uris":["http://zotero.org/users/14443926/items/C3GKE2Y5"],"itemData":{"id":985,"type":"article-journal","abstract":"West, John B. Cognitive impairment of school children at high altitude: the case for oxygen conditioning in schools. High Alt Med Biol. 00:000–000, 2016.—The hypoxia of high altitude frequently affects cognitive function. Recent work has shown that high altitude impairs the neuropsychological function of children of school age when compared with a similar control group of children at low altitude. This implies that the learning process is compromised at high altitude. One option is to bus children down to a lower altitude for schooling, but this is generally impracticable. Recently the new technique of oxygen conditioning has been introduced. The procedure is similar to air conditioning except that instead of altering the temperature of the air, the oxygen concentration is increased, thus raising the PO2 in the inspired air of classrooms. The result is that the children are physiologically at a lower altitude. Just as in very hot or cold climates, it is now unacceptable to have schools that are not air conditioned; in the future the same may apply to schools at high altitude that are not oxygen conditioned.","container-title":"High Altitude Medicine &amp; Biology","DOI":"10.1089/ham.2016.0026","ISSN":"1527-0297, 1557-8682","issue":"3","journalAbbreviation":"High Altitude Medicine &amp; Biology","language":"en","license":"http://www.liebertpub.com/nv/resources-tools/text-and-data-mining-policy/121/","page":"203-207","source":"DOI.org (Crossref)","title":"Cognitive Impairment of School Children at High Altitude: The Case for Oxygen Conditioning in Schools","title-short":"Cognitive Impairment of School Children at High Altitude","URL":"http://www.liebertpub.com/doi/10.1089/ham.2016.0026","volume":"17","author":[{"family":"West","given":"John B."}],"accessed":{"date-parts":[["2025",4,5]]},"issued":{"date-parts":[["2016",9]]}},"label":"page","suppress-author":true}],"schema":"https://github.com/citation-style-language/schema/raw/master/csl-citation.json"} </w:instrText>
      </w:r>
      <w:r w:rsidR="00775106" w:rsidRPr="16073718">
        <w:rPr>
          <w:color w:val="FF0000"/>
        </w:rPr>
        <w:fldChar w:fldCharType="separate"/>
      </w:r>
      <w:r w:rsidR="00775106" w:rsidRPr="16073718">
        <w:t>2016)</w:t>
      </w:r>
      <w:r w:rsidR="00775106" w:rsidRPr="16073718">
        <w:rPr>
          <w:color w:val="FF0000"/>
        </w:rPr>
        <w:fldChar w:fldCharType="end"/>
      </w:r>
      <w:r w:rsidR="27E17F76" w:rsidRPr="16073718">
        <w:t xml:space="preserve">. </w:t>
      </w:r>
    </w:p>
    <w:p w14:paraId="3843C3DB" w14:textId="03C57CB5" w:rsidR="00687632" w:rsidRPr="00687632" w:rsidRDefault="00687632" w:rsidP="009571E9">
      <w:pPr>
        <w:pStyle w:val="Titre3"/>
      </w:pPr>
      <w:bookmarkStart w:id="14" w:name="_Toc196900860"/>
      <w:r w:rsidRPr="00687632">
        <w:t>Contexte collaboratif</w:t>
      </w:r>
      <w:bookmarkEnd w:id="14"/>
    </w:p>
    <w:p w14:paraId="3CEA2AB7" w14:textId="77777777" w:rsidR="00944498" w:rsidRDefault="00687632" w:rsidP="006816A9">
      <w:r w:rsidRPr="00687632">
        <w:t xml:space="preserve">Cette recherche s'inscrit dans le cadre du projet </w:t>
      </w:r>
      <w:r w:rsidR="009571E9" w:rsidRPr="2C872AAB">
        <w:rPr>
          <w:i/>
          <w:iCs/>
        </w:rPr>
        <w:t>Expédition 5300</w:t>
      </w:r>
      <w:r w:rsidRPr="00C40AD3">
        <w:rPr>
          <w:rStyle w:val="Appelnotedebasdep"/>
        </w:rPr>
        <w:footnoteReference w:id="8"/>
      </w:r>
      <w:r w:rsidR="009571E9" w:rsidRPr="009571E9">
        <w:t xml:space="preserve">, une initiative scientifique internationale et multidisciplinaire étudiant les mécanismes d’adaptation et de mauvaise adaptation à la vie permanente en haute altitude. Lancé en 2018 et mené à La </w:t>
      </w:r>
      <w:proofErr w:type="spellStart"/>
      <w:r w:rsidR="009571E9" w:rsidRPr="009571E9">
        <w:t>Rinconada</w:t>
      </w:r>
      <w:proofErr w:type="spellEnd"/>
      <w:r w:rsidR="009571E9" w:rsidRPr="009571E9">
        <w:t xml:space="preserve"> (Pérou, 5100 m), considérée comme la plus haute ville du monde </w:t>
      </w:r>
      <w:r w:rsidR="009571E9">
        <w:fldChar w:fldCharType="begin"/>
      </w:r>
      <w:r w:rsidR="009571E9">
        <w:instrText xml:space="preserve"> ADDIN ZOTERO_ITEM CSL_CITATION {"citationID":"igOSgxXu","properties":{"formattedCitation":"(Champigneulle et al., 2024)","plainCitation":"(Champigneulle et al., 2024)","noteIndex":0},"citationItems":[{"id":811,"uris":["http://zotero.org/users/14443926/items/VYGZJYCT"],"itemData":{"id":811,"type":"article-journal","abstract":"Abstract\n            \n              Exposure to chronic hypobaric hypoxia imposes a significant physiological burden to more than 80 million humans living above 2500 m throughout the world. Among them, 50 000 live in the world's highest city, La Rinconada, located at 5000–5300 m in southern Peru. Expedition 5300 is the first scientific and medical programme led in La Rinconada to investigate the physiological adaptations and altitude‐related health issues in this unique population. Dwellers from La Rinconada have very high haemoglobin concentration (20.3 ± 2.4 g/dL;\n              n\n               = 57) and those with chronic mountain sickness (CMS) exhibit even higher concentrations (23.1 ± 1.7 g/dL;\n              n\n               = 150). These values are associated with large total haemoglobin mass and blood volume, without an associated iron deficit. These changes in intravascular volumes lead to a substantial increase in blood viscosity, which is even larger in CMS patients. Despite these large haematological changes, 24 h blood pressure monitoring is essentially normal in La Rinconada, but some results suggest impaired vascular reactivity. Echocardiography revealed large right heart dilatation and high pulmonary arterial pressure as well as left ventricle concentric remodelling and grade I diastolic dysfunction. These changes in heart dimension and function tend to be more severe in highlanders with CMS. Polygraphy evaluations revealed a large reduction in nocturnal pulse oxygen saturation (median SpO\n              2\n               = 79%), which is even more severe in CMS patients who also tended to show a higher oxygen desaturation index. The population of La Rinconada offers a unique opportunity to investigate the human responses to chronic severe hypoxia, at an altitude that is probably close to the maximum altitude human beings can permanently tolerate without presenting major health issues.\n              \n                \n                  image","container-title":"The Journal of Physiology","DOI":"10.1113/JP284550","ISSN":"0022-3751, 1469-7793","issue":"21","journalAbbreviation":"The Journal of Physiology","language":"en","page":"5449-5462","source":"DOI.org (Crossref)","title":"Expedition 5300: limits of human adaptations in the highest city in the world","title-short":"Expedition 5300","URL":"https://physoc.onlinelibrary.wiley.com/doi/10.1113/JP284550","volume":"602","author":[{"family":"Champigneulle","given":"Benoit"},{"family":"Brugniaux","given":"Julien V."},{"family":"Stauffer","given":"Emeric"},{"family":"Doutreleau","given":"Stéphane"},{"family":"Furian","given":"Michael"},{"family":"Perger","given":"Elisa"},{"family":"Pina","given":"Alessandra"},{"family":"Baillieul","given":"Sébastien"},{"family":"Deschamps","given":"Blandine"},{"family":"Hancco","given":"Ivan"},{"family":"Connes","given":"Philippe"},{"family":"Robach","given":"Paul"},{"family":"Pichon","given":"Aurélien"},{"family":"Verges","given":"Samuel"}],"accessed":{"date-parts":[["2024",12,2]]},"issued":{"date-parts":[["2024",11]]}}}],"schema":"https://github.com/citation-style-language/schema/raw/master/csl-citation.json"} </w:instrText>
      </w:r>
      <w:r w:rsidR="009571E9">
        <w:fldChar w:fldCharType="separate"/>
      </w:r>
      <w:r w:rsidR="009571E9" w:rsidRPr="009571E9">
        <w:t>(Champigneulle et al., 2024)</w:t>
      </w:r>
      <w:r w:rsidR="009571E9">
        <w:fldChar w:fldCharType="end"/>
      </w:r>
      <w:r w:rsidR="009571E9" w:rsidRPr="009571E9">
        <w:t xml:space="preserve">, ce projet englobe plusieurs volets. Notre étude constitue le volet neuropsychologique spécifiquement dédié à la santé des enfants, réalisé en collaboration avec des partenaires tels que le laboratoire HP2 (Hypoxie Physiopathologie, Université Grenoble Alpes). En nous concentrant sur l'évaluation des fonctions cognitives et exécutives des enfants résidant à cette altitude extrême, nous contribuons directement à l'effort collectif </w:t>
      </w:r>
      <w:r w:rsidR="009571E9" w:rsidRPr="009571E9">
        <w:lastRenderedPageBreak/>
        <w:t>visant à caractériser l'adaptation humaine à l'hypoxie chronique sévère. L'approche multidisciplinaire de l'Expédition 5300 enrichit notre analyse et permet d'apporter de nouvelles perspectives sur les aspects neurocognitifs de cette adaptation.</w:t>
      </w:r>
    </w:p>
    <w:p w14:paraId="7FDE6DBB" w14:textId="77777777" w:rsidR="00C40AD3" w:rsidRDefault="00C40AD3" w:rsidP="006816A9"/>
    <w:p w14:paraId="417EA149" w14:textId="77777777" w:rsidR="00C40AD3" w:rsidRDefault="00C40AD3" w:rsidP="00C40AD3">
      <w:pPr>
        <w:pStyle w:val="Titre1"/>
      </w:pPr>
      <w:bookmarkStart w:id="15" w:name="_Toc196900861"/>
      <w:bookmarkStart w:id="16" w:name="_Hlk196900349"/>
      <w:r>
        <w:t>Méthodologie</w:t>
      </w:r>
      <w:bookmarkEnd w:id="15"/>
    </w:p>
    <w:p w14:paraId="31FE53A6" w14:textId="77777777" w:rsidR="00C40AD3" w:rsidRDefault="00C40AD3" w:rsidP="00C40AD3">
      <w:pPr>
        <w:pStyle w:val="Titre2"/>
      </w:pPr>
      <w:bookmarkStart w:id="17" w:name="_Toc196900862"/>
      <w:bookmarkStart w:id="18" w:name="_Toc191763567"/>
      <w:r>
        <w:t>Participants</w:t>
      </w:r>
      <w:bookmarkEnd w:id="17"/>
    </w:p>
    <w:p w14:paraId="04DBD0E3" w14:textId="77777777" w:rsidR="00C40AD3" w:rsidRDefault="00C40AD3" w:rsidP="00C40AD3">
      <w:r>
        <w:t>Re</w:t>
      </w:r>
      <w:r w:rsidRPr="006A4CF3">
        <w:t xml:space="preserve">cruté via trois missions (2023-2024), le projet </w:t>
      </w:r>
      <w:proofErr w:type="spellStart"/>
      <w:r w:rsidRPr="006A4CF3">
        <w:t>Expedition</w:t>
      </w:r>
      <w:proofErr w:type="spellEnd"/>
      <w:r w:rsidRPr="006A4CF3">
        <w:t xml:space="preserve"> 5300 a initialement inclus 698 participants âgés de 0-3 ans ou 7-12 ans,</w:t>
      </w:r>
      <w:r>
        <w:t xml:space="preserve"> n’ayant pas participé à des missions antérieures</w:t>
      </w:r>
      <w:r w:rsidRPr="006A4CF3">
        <w:t xml:space="preserve">. L'échantillon final retenu pour les analyses neuropsychologiques a été restreint aux individus âgés de 2-3 ans ou 8-12 ans. </w:t>
      </w:r>
      <w:r>
        <w:t>L</w:t>
      </w:r>
      <w:r w:rsidRPr="006A4CF3">
        <w:t>es participants ont complété des instruments d'évaluation adaptés à leur tranche d'âge respective (par exemple, BRIEF-P pour les plus jeunes, BRIEF-2 et WISC pour les plus âgés</w:t>
      </w:r>
      <w:r>
        <w:t xml:space="preserve"> [consultez la section Matériels]</w:t>
      </w:r>
      <w:r w:rsidRPr="006A4CF3">
        <w:t>). Par conséquent, la taille de l'échantillon disponible pour les analyses comparatives varie en fonction de chaque variable (ou test) considérée</w:t>
      </w:r>
      <w:r>
        <w:t xml:space="preserve">.  </w:t>
      </w:r>
    </w:p>
    <w:p w14:paraId="7FE9562C" w14:textId="77777777" w:rsidR="00C40AD3" w:rsidRDefault="00C40AD3" w:rsidP="00C40AD3">
      <w:r w:rsidRPr="006B55AD">
        <w:t xml:space="preserve">Après application des critères d'inclusion/exclusion spécifiques, l'échantillon final analysé (n = 512), se répartit en deux groupes d'âge. Le premier concerne les enfants de 8-12 ans (n = 366 ; 190 garçons / 176 filles ; </w:t>
      </w:r>
      <m:oMath>
        <m:acc>
          <m:accPr>
            <m:chr m:val="̅"/>
            <m:ctrlPr>
              <w:rPr>
                <w:rFonts w:ascii="Cambria Math" w:hAnsi="Cambria Math"/>
                <w:i/>
              </w:rPr>
            </m:ctrlPr>
          </m:accPr>
          <m:e>
            <m:r>
              <w:rPr>
                <w:rFonts w:ascii="Cambria Math" w:hAnsi="Cambria Math"/>
              </w:rPr>
              <m:t>x</m:t>
            </m:r>
          </m:e>
        </m:acc>
      </m:oMath>
      <w:r w:rsidRPr="006B55AD">
        <w:t xml:space="preserve"> age = 10 ans et 1 mois), tandis que le second inclut les jeunes enfants de 2-3 ans (n = 152 ; 84 garçons / 68 filles ; </w:t>
      </w:r>
      <m:oMath>
        <m:acc>
          <m:accPr>
            <m:chr m:val="̅"/>
            <m:ctrlPr>
              <w:rPr>
                <w:rFonts w:ascii="Cambria Math" w:hAnsi="Cambria Math"/>
                <w:i/>
              </w:rPr>
            </m:ctrlPr>
          </m:accPr>
          <m:e>
            <m:r>
              <w:rPr>
                <w:rFonts w:ascii="Cambria Math" w:hAnsi="Cambria Math"/>
              </w:rPr>
              <m:t>x</m:t>
            </m:r>
          </m:e>
        </m:acc>
      </m:oMath>
      <w:r w:rsidRPr="006B55AD">
        <w:t xml:space="preserve"> age = 2 ans et 4 mois). La répartition géographique de cet échantillon final est la suivante : Lima (n = 104)</w:t>
      </w:r>
      <w:r>
        <w:t xml:space="preserve">, </w:t>
      </w:r>
      <w:r w:rsidRPr="006B55AD">
        <w:t xml:space="preserve">Cusco (n = 122) </w:t>
      </w:r>
      <w:r>
        <w:t>,</w:t>
      </w:r>
      <w:r w:rsidRPr="006B55AD">
        <w:t xml:space="preserve"> </w:t>
      </w:r>
      <w:proofErr w:type="spellStart"/>
      <w:r w:rsidRPr="006B55AD">
        <w:t>Juliaca</w:t>
      </w:r>
      <w:proofErr w:type="spellEnd"/>
      <w:r w:rsidRPr="006B55AD">
        <w:t xml:space="preserve"> (n = 149)</w:t>
      </w:r>
      <w:r>
        <w:t xml:space="preserve"> et </w:t>
      </w:r>
      <w:r w:rsidRPr="006B55AD">
        <w:t xml:space="preserve">La </w:t>
      </w:r>
      <w:proofErr w:type="spellStart"/>
      <w:r w:rsidRPr="006B55AD">
        <w:t>Rinconada</w:t>
      </w:r>
      <w:proofErr w:type="spellEnd"/>
      <w:r w:rsidRPr="006B55AD">
        <w:t xml:space="preserve"> (n = 138).</w:t>
      </w:r>
    </w:p>
    <w:p w14:paraId="359BE1A7" w14:textId="77777777" w:rsidR="00C40AD3" w:rsidRDefault="00C40AD3" w:rsidP="00C40AD3">
      <w:r w:rsidRPr="00997AA0">
        <w:rPr>
          <w:color w:val="FF0000"/>
          <w:highlight w:val="yellow"/>
        </w:rPr>
        <w:t>Critères d’exclusion</w:t>
      </w:r>
      <w:r>
        <w:rPr>
          <w:color w:val="FF0000"/>
          <w:highlight w:val="yellow"/>
        </w:rPr>
        <w:t xml:space="preserve"> et justification taille échantillon</w:t>
      </w:r>
      <w:r w:rsidRPr="00997AA0">
        <w:rPr>
          <w:color w:val="FF0000"/>
          <w:highlight w:val="yellow"/>
        </w:rPr>
        <w:t xml:space="preserve"> selon CIEI avis </w:t>
      </w:r>
      <w:r>
        <w:rPr>
          <w:color w:val="FF0000"/>
          <w:highlight w:val="yellow"/>
        </w:rPr>
        <w:t>éthique</w:t>
      </w:r>
      <w:r>
        <w:rPr>
          <w:color w:val="FF0000"/>
        </w:rPr>
        <w:t xml:space="preserve"> </w:t>
      </w:r>
    </w:p>
    <w:p w14:paraId="382C8D53" w14:textId="77777777" w:rsidR="00C40AD3" w:rsidRPr="00D305A3" w:rsidRDefault="00C40AD3" w:rsidP="00C40AD3">
      <w:pPr>
        <w:rPr>
          <w:color w:val="FF0000"/>
        </w:rPr>
      </w:pPr>
      <w:commentRangeStart w:id="19"/>
      <w:r w:rsidRPr="00D305A3">
        <w:rPr>
          <w:color w:val="FF0000"/>
        </w:rPr>
        <w:t>Une analyse de sensibilité post hoc a été réalisée à l’aide du logiciel G*Power (</w:t>
      </w:r>
      <w:proofErr w:type="spellStart"/>
      <w:r w:rsidRPr="00D305A3">
        <w:rPr>
          <w:color w:val="FF0000"/>
        </w:rPr>
        <w:t>Faul</w:t>
      </w:r>
      <w:proofErr w:type="spellEnd"/>
      <w:r w:rsidRPr="00D305A3">
        <w:rPr>
          <w:color w:val="FF0000"/>
        </w:rPr>
        <w:t xml:space="preserve"> et al., 2007) afin d’évaluer la taille d’effet minimale détectable (MDES, exprimée en </w:t>
      </w:r>
      <w:proofErr w:type="spellStart"/>
      <w:r w:rsidRPr="00D305A3">
        <w:rPr>
          <w:color w:val="FF0000"/>
        </w:rPr>
        <w:t>Cohen's</w:t>
      </w:r>
      <w:proofErr w:type="spellEnd"/>
      <w:r w:rsidRPr="00D305A3">
        <w:rPr>
          <w:color w:val="FF0000"/>
        </w:rPr>
        <w:t xml:space="preserve"> f) dans le cadre de notre approche ANCOVA (comparaison des 4 groupes d’altitude, ajustement pour 1 </w:t>
      </w:r>
      <w:proofErr w:type="spellStart"/>
      <w:r w:rsidRPr="00D305A3">
        <w:rPr>
          <w:color w:val="FF0000"/>
        </w:rPr>
        <w:t>covariable</w:t>
      </w:r>
      <w:proofErr w:type="spellEnd"/>
      <w:r w:rsidRPr="00D305A3">
        <w:rPr>
          <w:color w:val="FF0000"/>
        </w:rPr>
        <w:t xml:space="preserve"> ; </w:t>
      </w:r>
      <w:r w:rsidRPr="00D305A3">
        <w:rPr>
          <w:i/>
          <w:iCs/>
          <w:color w:val="FF0000"/>
        </w:rPr>
        <w:t>α</w:t>
      </w:r>
      <w:r w:rsidRPr="00D305A3">
        <w:rPr>
          <w:color w:val="FF0000"/>
        </w:rPr>
        <w:t xml:space="preserve"> = .05, 1 – </w:t>
      </w:r>
      <w:r w:rsidRPr="00D305A3">
        <w:rPr>
          <w:i/>
          <w:iCs/>
          <w:color w:val="FF0000"/>
        </w:rPr>
        <w:t>β</w:t>
      </w:r>
      <w:r w:rsidRPr="00D305A3">
        <w:rPr>
          <w:color w:val="FF0000"/>
        </w:rPr>
        <w:t xml:space="preserve"> = .90).</w:t>
      </w:r>
    </w:p>
    <w:p w14:paraId="203671D6" w14:textId="77777777" w:rsidR="00C40AD3" w:rsidRPr="00D305A3" w:rsidRDefault="00C40AD3" w:rsidP="00C40AD3">
      <w:pPr>
        <w:rPr>
          <w:color w:val="FF0000"/>
        </w:rPr>
      </w:pPr>
      <w:r w:rsidRPr="00D305A3">
        <w:rPr>
          <w:color w:val="FF0000"/>
        </w:rPr>
        <w:t xml:space="preserve">Les résultats indiquent, pour le groupe des 2-3 ans, une sensibilité permettant de détecter un effet de taille </w:t>
      </w:r>
      <w:r w:rsidRPr="00D305A3">
        <w:rPr>
          <w:i/>
          <w:iCs/>
          <w:color w:val="FF0000"/>
        </w:rPr>
        <w:t>f</w:t>
      </w:r>
      <w:r w:rsidRPr="00D305A3">
        <w:rPr>
          <w:color w:val="FF0000"/>
        </w:rPr>
        <w:t xml:space="preserve"> = .32</w:t>
      </w:r>
      <w:r>
        <w:rPr>
          <w:color w:val="FF0000"/>
        </w:rPr>
        <w:t xml:space="preserve"> </w:t>
      </w:r>
      <w:r w:rsidRPr="00D305A3">
        <w:rPr>
          <w:color w:val="FF0000"/>
        </w:rPr>
        <w:t>(</w:t>
      </w:r>
      <w:r w:rsidRPr="00D305A3">
        <w:rPr>
          <w:i/>
          <w:iCs/>
          <w:color w:val="FF0000"/>
        </w:rPr>
        <w:t>n</w:t>
      </w:r>
      <w:r w:rsidRPr="00D305A3">
        <w:rPr>
          <w:color w:val="FF0000"/>
        </w:rPr>
        <w:t xml:space="preserve"> = 152 ; </w:t>
      </w:r>
      <w:r w:rsidRPr="00D305A3">
        <w:rPr>
          <w:i/>
          <w:iCs/>
          <w:color w:val="FF0000"/>
        </w:rPr>
        <w:t>ddl</w:t>
      </w:r>
      <w:r w:rsidRPr="00D305A3">
        <w:rPr>
          <w:color w:val="FF0000"/>
        </w:rPr>
        <w:t xml:space="preserve"> = 4, 147). Pour les 8-12 ans, le seuil de détection correspond à un effet de </w:t>
      </w:r>
      <w:r w:rsidRPr="00D305A3">
        <w:rPr>
          <w:i/>
          <w:iCs/>
          <w:color w:val="FF0000"/>
        </w:rPr>
        <w:t>f</w:t>
      </w:r>
      <w:r w:rsidRPr="00D305A3">
        <w:rPr>
          <w:color w:val="FF0000"/>
        </w:rPr>
        <w:t xml:space="preserve"> = .21</w:t>
      </w:r>
      <w:r>
        <w:rPr>
          <w:color w:val="FF0000"/>
        </w:rPr>
        <w:t xml:space="preserve"> </w:t>
      </w:r>
      <w:r w:rsidRPr="00D305A3">
        <w:rPr>
          <w:color w:val="FF0000"/>
        </w:rPr>
        <w:t>(</w:t>
      </w:r>
      <w:r w:rsidRPr="00D305A3">
        <w:rPr>
          <w:i/>
          <w:iCs/>
          <w:color w:val="FF0000"/>
        </w:rPr>
        <w:t>n</w:t>
      </w:r>
      <w:r w:rsidRPr="00D305A3">
        <w:rPr>
          <w:color w:val="FF0000"/>
        </w:rPr>
        <w:t xml:space="preserve"> = 366 ; </w:t>
      </w:r>
      <w:r w:rsidRPr="00D305A3">
        <w:rPr>
          <w:i/>
          <w:iCs/>
          <w:color w:val="FF0000"/>
        </w:rPr>
        <w:t>ddl</w:t>
      </w:r>
      <w:r w:rsidRPr="00D305A3">
        <w:rPr>
          <w:color w:val="FF0000"/>
        </w:rPr>
        <w:t xml:space="preserve"> = 4, 361).</w:t>
      </w:r>
    </w:p>
    <w:p w14:paraId="63B9D98F" w14:textId="77777777" w:rsidR="00C40AD3" w:rsidRPr="00D305A3" w:rsidRDefault="00C40AD3" w:rsidP="00C40AD3">
      <w:pPr>
        <w:rPr>
          <w:color w:val="FF0000"/>
        </w:rPr>
      </w:pPr>
      <w:r w:rsidRPr="00D305A3">
        <w:rPr>
          <w:color w:val="FF0000"/>
        </w:rPr>
        <w:t>Ces sensibilités permettent d’identifier respectivement des effets de taille modérée à importante et petite à modér</w:t>
      </w:r>
      <w:r w:rsidRPr="00191DFA">
        <w:rPr>
          <w:color w:val="FF0000"/>
        </w:rPr>
        <w:t xml:space="preserve">ée </w:t>
      </w:r>
      <w:r w:rsidRPr="00191DFA">
        <w:rPr>
          <w:color w:val="FF0000"/>
        </w:rPr>
        <w:fldChar w:fldCharType="begin"/>
      </w:r>
      <w:r w:rsidRPr="00191DFA">
        <w:rPr>
          <w:color w:val="FF0000"/>
        </w:rPr>
        <w:instrText xml:space="preserve"> ADDIN ZOTERO_ITEM CSL_CITATION {"citationID":"B11Uo7Yi","properties":{"formattedCitation":"(Cohen, 1998)","plainCitation":"(Cohen, 1998)","noteIndex":0},"citationItems":[{"id":1001,"uris":["http://zotero.org/users/14443926/items/VLYEKY5Q"],"itemData":{"id":1001,"type":"book","ISBN":"0-203-77158-3","publisher":"routledge","title":"Statistical power analysis for the behavioral sciences","author":[{"family":"Cohen","given":"Jacob"}],"issued":{"date-parts":[["1998"]]}}}],"schema":"https://github.com/citation-style-language/schema/raw/master/csl-citation.json"} </w:instrText>
      </w:r>
      <w:r w:rsidRPr="00191DFA">
        <w:rPr>
          <w:color w:val="FF0000"/>
        </w:rPr>
        <w:fldChar w:fldCharType="separate"/>
      </w:r>
      <w:r w:rsidRPr="00191DFA">
        <w:rPr>
          <w:color w:val="FF0000"/>
        </w:rPr>
        <w:t>(Cohen, 1998)</w:t>
      </w:r>
      <w:r w:rsidRPr="00191DFA">
        <w:rPr>
          <w:color w:val="FF0000"/>
        </w:rPr>
        <w:fldChar w:fldCharType="end"/>
      </w:r>
      <w:r w:rsidRPr="00191DFA">
        <w:rPr>
          <w:color w:val="FF0000"/>
        </w:rPr>
        <w:t xml:space="preserve">, ce qui </w:t>
      </w:r>
      <w:r w:rsidRPr="00D305A3">
        <w:rPr>
          <w:color w:val="FF0000"/>
        </w:rPr>
        <w:t>est tout à fait approprié au regard des tailles d’effet rapportées dans des travaux antérieurs sur les effets de l’altitude, qu’elles soient modérées (</w:t>
      </w:r>
      <w:r w:rsidRPr="00D305A3">
        <w:rPr>
          <w:i/>
          <w:iCs/>
          <w:color w:val="FF0000"/>
        </w:rPr>
        <w:t>f</w:t>
      </w:r>
      <w:r w:rsidRPr="00D305A3">
        <w:rPr>
          <w:color w:val="FF0000"/>
        </w:rPr>
        <w:t xml:space="preserve"> = .23 ; Hill et al., 2014) ou grandes (</w:t>
      </w:r>
      <w:r w:rsidRPr="00D305A3">
        <w:rPr>
          <w:i/>
          <w:iCs/>
          <w:color w:val="FF0000"/>
        </w:rPr>
        <w:t>d</w:t>
      </w:r>
      <w:r w:rsidRPr="00D305A3">
        <w:rPr>
          <w:color w:val="FF0000"/>
        </w:rPr>
        <w:t xml:space="preserve"> ≈ 0.9 ; </w:t>
      </w:r>
      <w:proofErr w:type="spellStart"/>
      <w:r w:rsidRPr="00D305A3">
        <w:rPr>
          <w:color w:val="FF0000"/>
        </w:rPr>
        <w:t>Virués</w:t>
      </w:r>
      <w:proofErr w:type="spellEnd"/>
      <w:r w:rsidRPr="00D305A3">
        <w:rPr>
          <w:color w:val="FF0000"/>
        </w:rPr>
        <w:t>-Ortega et al., 2011).</w:t>
      </w:r>
      <w:commentRangeEnd w:id="19"/>
      <w:r>
        <w:rPr>
          <w:rStyle w:val="Marquedecommentaire"/>
        </w:rPr>
        <w:commentReference w:id="19"/>
      </w:r>
    </w:p>
    <w:p w14:paraId="6BDC3357" w14:textId="77777777" w:rsidR="00C40AD3" w:rsidRPr="0064071C" w:rsidRDefault="00C40AD3" w:rsidP="00C40AD3">
      <w:pPr>
        <w:pStyle w:val="Titre2"/>
      </w:pPr>
      <w:bookmarkStart w:id="20" w:name="_Toc196900863"/>
      <w:r>
        <w:lastRenderedPageBreak/>
        <w:t>Aspects éthiques</w:t>
      </w:r>
      <w:bookmarkEnd w:id="18"/>
      <w:bookmarkEnd w:id="20"/>
    </w:p>
    <w:p w14:paraId="79AA7C20" w14:textId="77777777" w:rsidR="00C40AD3" w:rsidRDefault="00C40AD3" w:rsidP="00C40AD3">
      <w:r w:rsidRPr="00106950">
        <w:t xml:space="preserve">Cette étude a obtenu l'approbation du Comité </w:t>
      </w:r>
      <w:proofErr w:type="spellStart"/>
      <w:r w:rsidRPr="00106950">
        <w:t>Institucional</w:t>
      </w:r>
      <w:proofErr w:type="spellEnd"/>
      <w:r w:rsidRPr="00106950">
        <w:t xml:space="preserve"> de </w:t>
      </w:r>
      <w:proofErr w:type="spellStart"/>
      <w:r w:rsidRPr="00106950">
        <w:t>Ética</w:t>
      </w:r>
      <w:proofErr w:type="spellEnd"/>
      <w:r w:rsidRPr="00106950">
        <w:t xml:space="preserve"> en </w:t>
      </w:r>
      <w:proofErr w:type="spellStart"/>
      <w:r w:rsidRPr="00106950">
        <w:t>Investigación</w:t>
      </w:r>
      <w:proofErr w:type="spellEnd"/>
      <w:r w:rsidRPr="00106950">
        <w:t xml:space="preserve"> (CIEI) du Pérou (numéro d'autorisation CIEI-519-41-23) et respecte tous les principes éthiques internationaux ainsi que les réglementations locales sur la protection des participants. Les spécificités culturelles et sociales de la population étudiée ont été prises en compte, garantissant le respect de leur dignité et de leurs droits. Le consentement éclairé des participants a été systématiquement obtenu, et les données personnelles ont été protégées conformément au RGPD (droit européen) et à la Ley de </w:t>
      </w:r>
      <w:proofErr w:type="spellStart"/>
      <w:r w:rsidRPr="00106950">
        <w:t>Protección</w:t>
      </w:r>
      <w:proofErr w:type="spellEnd"/>
      <w:r w:rsidRPr="00106950">
        <w:t xml:space="preserve"> de </w:t>
      </w:r>
      <w:proofErr w:type="spellStart"/>
      <w:r w:rsidRPr="00106950">
        <w:t>Datos</w:t>
      </w:r>
      <w:proofErr w:type="spellEnd"/>
      <w:r w:rsidRPr="00106950">
        <w:t xml:space="preserve"> Personales, Ley N° 29733 (droit péruvien). Les données ont été </w:t>
      </w:r>
      <w:proofErr w:type="spellStart"/>
      <w:r>
        <w:t>pseudo</w:t>
      </w:r>
      <w:r w:rsidRPr="00106950">
        <w:t>nymisées</w:t>
      </w:r>
      <w:proofErr w:type="spellEnd"/>
      <w:r w:rsidRPr="00106950">
        <w:t>, et une séparation des rôles a été mise en place lors de la collecte et de la saisie des informations pour assurer la confidentialité et réduire les risques d'identification.</w:t>
      </w:r>
    </w:p>
    <w:p w14:paraId="1C68CAA4" w14:textId="77777777" w:rsidR="00C40AD3" w:rsidRPr="00315C7C" w:rsidRDefault="00C40AD3" w:rsidP="00C40AD3">
      <w:pPr>
        <w:pStyle w:val="Titre2"/>
      </w:pPr>
      <w:bookmarkStart w:id="21" w:name="_Toc196900864"/>
      <w:r>
        <w:t>Villes d’échantillonnage</w:t>
      </w:r>
      <w:r>
        <w:rPr>
          <w:rStyle w:val="Appelnotedebasdep"/>
        </w:rPr>
        <w:footnoteReference w:id="9"/>
      </w:r>
      <w:bookmarkEnd w:id="21"/>
    </w:p>
    <w:p w14:paraId="7B32C885" w14:textId="77777777" w:rsidR="00C40AD3" w:rsidRPr="00315C7C" w:rsidRDefault="00C40AD3" w:rsidP="00C40AD3">
      <w:pPr>
        <w:pStyle w:val="Titre3"/>
      </w:pPr>
      <w:bookmarkStart w:id="22" w:name="_Toc196900865"/>
      <w:r w:rsidRPr="00315C7C">
        <w:t>Lima (80 m)</w:t>
      </w:r>
      <w:bookmarkEnd w:id="22"/>
    </w:p>
    <w:p w14:paraId="66439970" w14:textId="77777777" w:rsidR="00C40AD3" w:rsidRDefault="00C40AD3" w:rsidP="00C40AD3">
      <w:pPr>
        <w:rPr>
          <w:b/>
          <w:i/>
        </w:rPr>
      </w:pPr>
      <w:r w:rsidRPr="00340406">
        <w:t>Lima est la capitale du Pérou, située sur la côte centrale du pays, regroupant une population d'environ 9.7 millions d'habitants. Cette ville au niveau de la mer a servi de site de référence (PiO</w:t>
      </w:r>
      <w:r>
        <w:rPr>
          <w:vertAlign w:val="subscript"/>
        </w:rPr>
        <w:t>2</w:t>
      </w:r>
      <w:r w:rsidRPr="00340406">
        <w:t xml:space="preserve"> ≈ 1</w:t>
      </w:r>
      <w:r>
        <w:t>48</w:t>
      </w:r>
      <w:r w:rsidRPr="00340406">
        <w:t xml:space="preserve"> </w:t>
      </w:r>
      <w:proofErr w:type="spellStart"/>
      <w:r w:rsidRPr="00340406">
        <w:t>mmHg</w:t>
      </w:r>
      <w:proofErr w:type="spellEnd"/>
      <w:r w:rsidRPr="00340406">
        <w:t xml:space="preserve"> ; 100% de la valeur au niveau de la mer). La ville présente une couverture d'assainissement de 92% et un accès à l'eau potable de 95%, bien que des disparités existent entre quartiers. L'échantillonnage y a été réalisé au sein d'une clinique publique située dans un quartier défavorisé, ciblant spécifiquement les patients bénéficiant de la sécurité sociale.</w:t>
      </w:r>
    </w:p>
    <w:p w14:paraId="4A625918" w14:textId="77777777" w:rsidR="00C40AD3" w:rsidRPr="00315C7C" w:rsidRDefault="00C40AD3" w:rsidP="00C40AD3">
      <w:pPr>
        <w:pStyle w:val="Titre3"/>
      </w:pPr>
      <w:bookmarkStart w:id="23" w:name="_Toc196900866"/>
      <w:r w:rsidRPr="00315C7C">
        <w:t>Cusco (3</w:t>
      </w:r>
      <w:r>
        <w:t xml:space="preserve"> </w:t>
      </w:r>
      <w:r w:rsidRPr="00315C7C">
        <w:t>399 m)</w:t>
      </w:r>
      <w:bookmarkEnd w:id="23"/>
    </w:p>
    <w:p w14:paraId="3A00CDC7" w14:textId="77777777" w:rsidR="00C40AD3" w:rsidRPr="00315C7C" w:rsidRDefault="00C40AD3" w:rsidP="00C40AD3">
      <w:r w:rsidRPr="00340406">
        <w:t>Cusco est située dans la région éponyme au sud-est du Pérou, avec une population d'environ 430 000 habitants. À cette altitude, la PiO</w:t>
      </w:r>
      <w:r>
        <w:rPr>
          <w:vertAlign w:val="subscript"/>
        </w:rPr>
        <w:t>2</w:t>
      </w:r>
      <w:r w:rsidRPr="00340406">
        <w:t xml:space="preserve"> est réduite à environ </w:t>
      </w:r>
      <w:r>
        <w:t>95</w:t>
      </w:r>
      <w:r w:rsidRPr="00340406">
        <w:t>mmHg (représentant 67% de la valeur au niveau de la mer). La ville dispose d'un système de soins de santé modéré avec une couverture d'assainissement d'environ 85% et un accès à l'eau potable de 90%. Le recrutement pour l'étude a été effectué dans l'hôpital régional, permettant d'inclure une population diversifiée sur le plan socioéconomique.</w:t>
      </w:r>
    </w:p>
    <w:p w14:paraId="4BE31FE3" w14:textId="77777777" w:rsidR="00C40AD3" w:rsidRPr="00315C7C" w:rsidRDefault="00C40AD3" w:rsidP="00C40AD3">
      <w:pPr>
        <w:pStyle w:val="Titre3"/>
      </w:pPr>
      <w:bookmarkStart w:id="24" w:name="_Toc196900867"/>
      <w:proofErr w:type="spellStart"/>
      <w:r w:rsidRPr="00315C7C">
        <w:lastRenderedPageBreak/>
        <w:t>Juliaca</w:t>
      </w:r>
      <w:proofErr w:type="spellEnd"/>
      <w:r w:rsidRPr="00315C7C">
        <w:t xml:space="preserve"> (3</w:t>
      </w:r>
      <w:r>
        <w:t xml:space="preserve"> </w:t>
      </w:r>
      <w:r w:rsidRPr="00315C7C">
        <w:t>825 m)</w:t>
      </w:r>
      <w:bookmarkEnd w:id="24"/>
    </w:p>
    <w:p w14:paraId="634B2413" w14:textId="77777777" w:rsidR="00C40AD3" w:rsidRPr="00315C7C" w:rsidRDefault="00C40AD3" w:rsidP="00C40AD3">
      <w:r w:rsidRPr="00340406">
        <w:t xml:space="preserve">Située dans la région de Puno au sud-est du Pérou, à 44 km de Puno, </w:t>
      </w:r>
      <w:proofErr w:type="spellStart"/>
      <w:r w:rsidRPr="00340406">
        <w:t>Juliaca</w:t>
      </w:r>
      <w:proofErr w:type="spellEnd"/>
      <w:r w:rsidRPr="00340406">
        <w:t xml:space="preserve"> compte environ 276 000 habitants (recensement 2017). La PiO</w:t>
      </w:r>
      <w:r>
        <w:rPr>
          <w:vertAlign w:val="subscript"/>
        </w:rPr>
        <w:t>2</w:t>
      </w:r>
      <w:r w:rsidRPr="00340406">
        <w:t xml:space="preserve"> à cette altitude est d'environ </w:t>
      </w:r>
      <w:r>
        <w:t>90</w:t>
      </w:r>
      <w:r w:rsidRPr="00340406">
        <w:t xml:space="preserve"> </w:t>
      </w:r>
      <w:proofErr w:type="spellStart"/>
      <w:r w:rsidRPr="00340406">
        <w:t>mmHg</w:t>
      </w:r>
      <w:proofErr w:type="spellEnd"/>
      <w:r w:rsidRPr="00340406">
        <w:t xml:space="preserve"> (soit 64% de la valeur au niveau de la mer). La ville présente une infrastructure sanitaire limitée, avec un taux d'assainissement estimé à 65% et un accès à l'eau potable de 75%. L'échantillonnage s'est déroulé en deux temps : d'abord dans un hôpital public en 2023, puis dans une clinique privée située dans un quartier résidentiel en 2024.</w:t>
      </w:r>
    </w:p>
    <w:p w14:paraId="54B3DA39" w14:textId="77777777" w:rsidR="00C40AD3" w:rsidRPr="00315C7C" w:rsidRDefault="00C40AD3" w:rsidP="00C40AD3">
      <w:pPr>
        <w:pStyle w:val="Titre3"/>
      </w:pPr>
      <w:bookmarkStart w:id="25" w:name="_Toc196900868"/>
      <w:r w:rsidRPr="00315C7C">
        <w:t xml:space="preserve">La </w:t>
      </w:r>
      <w:proofErr w:type="spellStart"/>
      <w:r w:rsidRPr="00315C7C">
        <w:t>Rinconada</w:t>
      </w:r>
      <w:proofErr w:type="spellEnd"/>
      <w:r w:rsidRPr="00315C7C">
        <w:t xml:space="preserve"> (5</w:t>
      </w:r>
      <w:r>
        <w:t xml:space="preserve"> </w:t>
      </w:r>
      <w:r w:rsidRPr="00315C7C">
        <w:t>100 m)</w:t>
      </w:r>
      <w:bookmarkEnd w:id="25"/>
    </w:p>
    <w:p w14:paraId="12C79713" w14:textId="77777777" w:rsidR="00C40AD3" w:rsidRDefault="00C40AD3" w:rsidP="00C40AD3">
      <w:r w:rsidRPr="00340406">
        <w:t xml:space="preserve">La </w:t>
      </w:r>
      <w:proofErr w:type="spellStart"/>
      <w:r w:rsidRPr="00340406">
        <w:t>Rinconada</w:t>
      </w:r>
      <w:proofErr w:type="spellEnd"/>
      <w:r w:rsidRPr="00340406">
        <w:t>, localisée dans la région de Puno, est considérée comme la ville permanente la plus haute du monde. Sa population, principalement constituée de mineurs et de leurs familles, est estimée à environ 50 000 personnes. La PiO</w:t>
      </w:r>
      <w:r>
        <w:rPr>
          <w:vertAlign w:val="subscript"/>
        </w:rPr>
        <w:t>2</w:t>
      </w:r>
      <w:r w:rsidRPr="00340406">
        <w:t xml:space="preserve"> y est significativement réduite, atteignant environ </w:t>
      </w:r>
      <w:r>
        <w:t>77</w:t>
      </w:r>
      <w:r w:rsidRPr="00340406">
        <w:t xml:space="preserve"> </w:t>
      </w:r>
      <w:proofErr w:type="spellStart"/>
      <w:r w:rsidRPr="00340406">
        <w:t>mmHg</w:t>
      </w:r>
      <w:proofErr w:type="spellEnd"/>
      <w:r w:rsidRPr="00340406">
        <w:t xml:space="preserve"> (correspondant à 55% de la valeur au niveau de la mer). Les conditions sanitaires y sont particulièrement précaires, avec un accès à l'assainissement quasi inexistant (inférieur à 20%) et une majorité d'habitants dépendant de l'eau non traitée issue du glacier avoisinant. Le recrutement des participants a été réalisé en deux lieux : au sein de l'école municipale en 2023, ciblant spécifiquement les enfants âgés de 8 à 12 ans, et à la mairie en 2024, ces deux établissements étant des structures publiques de la ville.</w:t>
      </w:r>
    </w:p>
    <w:p w14:paraId="0DFB69A1" w14:textId="77777777" w:rsidR="00C40AD3" w:rsidRDefault="00C40AD3" w:rsidP="00C40AD3">
      <w:pPr>
        <w:pStyle w:val="Titre2"/>
      </w:pPr>
      <w:bookmarkStart w:id="26" w:name="_Toc196900869"/>
      <w:r>
        <w:t>Matériels</w:t>
      </w:r>
      <w:bookmarkEnd w:id="26"/>
    </w:p>
    <w:p w14:paraId="01100209" w14:textId="77777777" w:rsidR="00C40AD3" w:rsidRPr="00706668" w:rsidRDefault="00C40AD3" w:rsidP="00C40AD3">
      <w:pPr>
        <w:pStyle w:val="Titre3"/>
        <w:rPr>
          <w:rFonts w:eastAsia="Times New Roman"/>
        </w:rPr>
      </w:pPr>
      <w:bookmarkStart w:id="27" w:name="_Toc196900870"/>
      <w:r w:rsidRPr="00706668">
        <w:rPr>
          <w:rFonts w:eastAsia="Times New Roman"/>
        </w:rPr>
        <w:t>Instruments d'Évaluation</w:t>
      </w:r>
      <w:bookmarkEnd w:id="27"/>
    </w:p>
    <w:p w14:paraId="5E2ABDC1" w14:textId="77777777" w:rsidR="00C40AD3" w:rsidRDefault="00C40AD3" w:rsidP="00C40AD3">
      <w:r>
        <w:t xml:space="preserve">Plusieurs outils standardisés ont été utilisés pour recueillir les données. Les fonctions exécutives observées en vie quotidienne ont été mesurées via le </w:t>
      </w:r>
      <w:proofErr w:type="spellStart"/>
      <w:r>
        <w:t>Behavior</w:t>
      </w:r>
      <w:proofErr w:type="spellEnd"/>
      <w:r>
        <w:t xml:space="preserve"> Rating Inventory of </w:t>
      </w:r>
      <w:proofErr w:type="spellStart"/>
      <w:r>
        <w:t>Executive</w:t>
      </w:r>
      <w:proofErr w:type="spellEnd"/>
      <w:r>
        <w:t xml:space="preserve"> </w:t>
      </w:r>
      <w:proofErr w:type="spellStart"/>
      <w:r>
        <w:t>Function</w:t>
      </w:r>
      <w:proofErr w:type="spellEnd"/>
      <w:r>
        <w:t xml:space="preserve"> (BRIEF-2 / BRIEF-P, Gioia et al., 2000) dans leurs adaptations espagnoles </w:t>
      </w:r>
      <w:r>
        <w:fldChar w:fldCharType="begin"/>
      </w:r>
      <w:r>
        <w:instrText xml:space="preserve"> ADDIN ZOTERO_ITEM CSL_CITATION {"citationID":"Zi8A8vR1","properties":{"formattedCitation":"(Bausela-Herreras &amp; Luque-Cuenca, 2017; Maldonado Belmonte, 2016)","plainCitation":"(Bausela-Herreras &amp; Luque-Cuenca, 2017; Maldonado Belmonte, 2016)","dontUpdate":true,"noteIndex":0},"citationItems":[{"id":993,"uris":["http://zotero.org/users/14443926/items/RRS3U4RS"],"itemData":{"id":993,"type":"article-journal","abstract":"Introduction: Behavior Rating Inventory of Executive Function-Preschool Version (BRIEF® -P) is a standard questionnaire coming from the school version (BRIEF). It has been translated and adapted to different languages and cultures (see Goldstein and Haglieri, 2014). It is an instrument facilitating the assessment of executive functions in children between 2 to 5 years and 11 months for parent and guardians of the child. It takes 10-15 min to ﬁll-in. Answers are given using a Likert-type frequency scale with three options answers. There are a total of 63 items under 5 clinical scales (Inhibition, Emotional Control, Flexibility, Planning and Organization, and Working Memory); three clinical indices (Inhibitory Self-control, Flexibility, and Developing Metacognition); an Executive Function Global Index; and two validity scales (Negativity and Inconsistency).","container-title":"Acta de Investigación Psicológica","DOI":"10.1016/j.aipprr.2017.11.002","ISSN":"20074719","issue":"3","journalAbbreviation":"Acta de Investigación Psicológica","language":"es","page":"2811-2822","source":"DOI.org (Crossref)","title":"Evaluación Conductual de la Función Ejecutiva-Versión Infantil (BRIEF-P, versión española): fiabilidad y validez","title-short":"Evaluación Conductual de la Función Ejecutiva-Versión Infantil (BRIEF-P, versión española)","URL":"https://www.revista-psicologia.unam.mx/revista_aip/index.php/aip/article/view/44","volume":"7","author":[{"family":"Bausela-Herreras","given":"Esperanza"},{"family":"Luque-Cuenca","given":"Tamara"}],"accessed":{"date-parts":[["2025",4,6]]},"issued":{"date-parts":[["2017",12]]}}},{"id":994,"uris":["http://zotero.org/users/14443926/items/LHNDKA2E"],"itemData":{"id":994,"type":"thesis","abstract":"INTRODUCCIÓN: La valoración neuropsicológica de las funciones ejecutivas tiene especial dificultad en población pediátrica. El BRIEF busca la evaluación ecológica de estos aspectos, y ha sido utilizado para la valoración de las alteraciones ejecutivas en numerosas patologías, destacando los estudios realizados en niños con TDAH. La existencia de dos subtipos principales en el TDAH, el inatento y el combinado, podría implicar un patrón diferente de alteraciones ejecutivas. OBJETIVOS: Adaptación del BRIEF a población española, y estudio del perfil diferencial del BRIEF entre los subtipos inatento y combinado del TDAH. MÉTODO: Participantes: Se aplicaron cuestionarios de padres y profesores del BRIEF a 2151 sujetos, de los cuales 2016 corresponden al grupo pediátrico general, y 135 al grupo con diagnóstico de TDAH. El grupo pediátrico general resultó homogéneo en sexo, edad, y zona geográfica de residencia en España. Se aplicó un retest entre 3 y 5 semanas después de la primera aplicación a 200 sujetos del grupo pediátrico general. Se aplicaron cuestionarios BRIEF padres, BRIEF profesores, CBCL y TRF a 204 sujetos para estudiar la validez de criterio. Análisis estadístico: Se calcularon coeficientes alfa de Cronbach, fiabilidad TRT y acuerdo entre evaluadores, y correlaciones entre el BRIEF y el CBCL y TRF. Se realizan análisis factoriales para el estudio de la estructura de la prueba. Para el estudio de las diferencias entre grupos, se utilizó la prueba t de Student, U de Mann Whitney para dos muestras independientes, y test de Kruskal Wallis para más de dos muestras independientes, con corrección de Bonferroni para el nivel de significación. RESULTADOS: la consistencia interna de las escalas e índices de la prueba oscila entre ,70 y ,97 para el grupo pediátrico general, y entre ,77 y ,96 para el grupo clínico. Las correlaciones TRT en escalas e índices toman valores entre ,81 y ,94. Las escalas e índices del BRIEF correlacionan significativamente con las escalas del CBCL y TRF excepto Aislamiento y Quejas Somáticas. Los resultados de los análisis factoriales exploratorio y confirmatorio coinciden con la estructura factorial de la prueba original americana, excepto en la escala Supervisión en el cuestionario de profesores en el análisis factorial exploratorio del grupo clínico, que muestra un mayor valor en el segundo factor que en el primero, si bien el valor también es elevado para el primer factor. En el estudio acerca de los subtipos de TDAH, aparecen diferencias estadísticamente significativas entre el grupo TDAH combinado y el grupo pediátrico general en todas las escalas e índices del BRIEF en los cuestionarios de padres y de profesores, y entre el grupo TDAH inatento y el grupo pediátrico general en el índice metacognitivo y sus escalas para los dos cuestionarios, y en el Índice de Regulación Conductual y sus escalas para el cuestionario de padres. El grupo combinado mostró puntuaciones significativamente mayores que el grupo inatento en las escalas Inhibición, Control Emocional y Supervisión y en el Índice de de Regulación Conductual; el grupo inatento obtuvo puntuaciones significativamente mayores que el combinado en la escala Iniciativa del cuestionario de profesores. CONCLUSIONES. Los valores de fiabilidad y validez obtenidos son adecuados. La estructura factorial de la prueba es consistente en líneas generales con la hallada en los estudios realizados con la versión original de la misma. Los resultados obtenidos en el estudio de sujetos con TDAH inatento y combinado permiten concluir algunas diferencias en el perfil ejecutivo conductual de estos grupos, concretamente en las escalas del Índice de Regulación Conductual, siendo estas diferencias más claras en la escala Inhibición. Estos resultados son congruentes con los obtenidos en estudios previos sobre el tema, y parecen apuntar a una mayor alteración en la capacidad de inhibición en los sujetos con TDAH combinado frente a los sujetos con TDAH inatento.","genre":"http://purl.org/dc/dcmitype/Text","language":"es","publisher":"Universidad Complutense de Madrid","source":"dialnet.unirioja.es","title":"Adaptación del BRIEF (Behavior Rating Inventory of Executive Function) a población española y su utilidad para el diagnóstico del trastorno por déficit de atención-hiperactividad: subtipos inatento y combinado","title-short":"Adaptación del BRIEF (Behavior Rating Inventory of Executive Function) a población española y su utilidad para el diagnóstico del trastorno por déficit de atención-hiperactividad","URL":"https://dialnet.unirioja.es/servlet/tesis?codigo=128745","author":[{"family":"Maldonado Belmonte","given":"María Jesús"}],"accessed":{"date-parts":[["2025",4,6]]},"issued":{"date-parts":[["2016"]]}}}],"schema":"https://github.com/citation-style-language/schema/raw/master/csl-citation.json"} </w:instrText>
      </w:r>
      <w:r>
        <w:fldChar w:fldCharType="separate"/>
      </w:r>
      <w:r w:rsidRPr="00F8606B">
        <w:t>(Bausela-Herreras et Luque-Cuenca, 2017; Maldonado Belmonte, 2016)</w:t>
      </w:r>
      <w:r>
        <w:fldChar w:fldCharType="end"/>
      </w:r>
      <w:r w:rsidRPr="00F8606B">
        <w:t xml:space="preserve">. </w:t>
      </w:r>
      <w:r>
        <w:t xml:space="preserve">Cet instrument (composé de 63 items dans sa version principale) demande aux parents d'évaluer la fréquence (« </w:t>
      </w:r>
      <w:proofErr w:type="spellStart"/>
      <w:r w:rsidRPr="00EE3F49">
        <w:rPr>
          <w:i/>
          <w:iCs/>
        </w:rPr>
        <w:t>nunca</w:t>
      </w:r>
      <w:proofErr w:type="spellEnd"/>
      <w:r>
        <w:t xml:space="preserve"> » [jamais], « </w:t>
      </w:r>
      <w:r w:rsidRPr="00EE3F49">
        <w:rPr>
          <w:i/>
          <w:iCs/>
        </w:rPr>
        <w:t xml:space="preserve">a </w:t>
      </w:r>
      <w:proofErr w:type="spellStart"/>
      <w:r w:rsidRPr="00EE3F49">
        <w:rPr>
          <w:i/>
          <w:iCs/>
        </w:rPr>
        <w:t>veces</w:t>
      </w:r>
      <w:proofErr w:type="spellEnd"/>
      <w:r>
        <w:t xml:space="preserve"> » [parfois], « </w:t>
      </w:r>
      <w:r w:rsidRPr="00EE3F49">
        <w:rPr>
          <w:i/>
          <w:iCs/>
        </w:rPr>
        <w:t xml:space="preserve">a </w:t>
      </w:r>
      <w:proofErr w:type="spellStart"/>
      <w:r w:rsidRPr="00EE3F49">
        <w:rPr>
          <w:i/>
          <w:iCs/>
        </w:rPr>
        <w:t>menudo</w:t>
      </w:r>
      <w:proofErr w:type="spellEnd"/>
      <w:r w:rsidRPr="00EE3F49">
        <w:rPr>
          <w:i/>
          <w:iCs/>
        </w:rPr>
        <w:t xml:space="preserve"> </w:t>
      </w:r>
      <w:r>
        <w:t>» [souvent]) de comportements spécifiques de l'enfant, observés au cours des six derniers mois. Les scores T standardisés issus de cet outil ont été retenus pour les analyses.</w:t>
      </w:r>
    </w:p>
    <w:p w14:paraId="28BE6E95" w14:textId="77777777" w:rsidR="00C40AD3" w:rsidRPr="00706668" w:rsidRDefault="00C40AD3" w:rsidP="00C40AD3">
      <w:r>
        <w:t>Pour évaluer certaines capacités cognitives spécifiques, des subtests issus des échelles d'intelligence de Wechsler dans leur version espagnole ont été administrés (</w:t>
      </w:r>
      <w:r w:rsidRPr="00706668">
        <w:t>WISC</w:t>
      </w:r>
      <w:r>
        <w:t xml:space="preserve">-V </w:t>
      </w:r>
      <w:r>
        <w:fldChar w:fldCharType="begin"/>
      </w:r>
      <w:r>
        <w:instrText xml:space="preserve"> ADDIN ZOTERO_ITEM CSL_CITATION {"citationID":"7iYmD0Ew","properties":{"formattedCitation":"(Wechsler, 2014)","plainCitation":"(Wechsler, 2014)","dontUpdate":true,"noteIndex":0},"citationItems":[{"id":939,"uris":["http://zotero.org/users/14443926/items/LPFKU3DQ"],"itemData":{"id":939,"type":"article-journal","language":"eng","title":"Wechsler intelligence scale for children—Fifth edition Spanish version (WISC-V)","title-short":"WISC-V","author":[{"family":"Wechsler","given":"David"}],"issued":{"date-parts":[["2014"]]}}}],"schema":"https://github.com/citation-style-language/schema/raw/master/csl-citation.json"} </w:instrText>
      </w:r>
      <w:r>
        <w:fldChar w:fldCharType="separate"/>
      </w:r>
      <w:r>
        <w:t>[</w:t>
      </w:r>
      <w:r w:rsidRPr="00A15A23">
        <w:t>Wechsler, 2014</w:t>
      </w:r>
      <w:r>
        <w:fldChar w:fldCharType="end"/>
      </w:r>
      <w:r>
        <w:t>] ;</w:t>
      </w:r>
      <w:r w:rsidRPr="00706668">
        <w:t xml:space="preserve"> WISC</w:t>
      </w:r>
      <w:r>
        <w:t xml:space="preserve">-III </w:t>
      </w:r>
      <w:r>
        <w:fldChar w:fldCharType="begin"/>
      </w:r>
      <w:r>
        <w:instrText xml:space="preserve"> ADDIN ZOTERO_ITEM CSL_CITATION {"citationID":"NeBIqMDY","properties":{"formattedCitation":"(Wechsler, 2004)","plainCitation":"(Wechsler, 2004)","dontUpdate":true,"noteIndex":0},"citationItems":[{"id":997,"uris":["http://zotero.org/users/14443926/items/97EXJJW7"],"itemData":{"id":997,"type":"article-journal","collection-title":"Psychological Corporation.","container-title":"San Antonio","title":"Wechsler intelligence scale for children—Third edition Spanish version (WISC-III)","author":[{"family":"Wechsler","given":"David"}],"issued":{"date-parts":[["2004"]]}}}],"schema":"https://github.com/citation-style-language/schema/raw/master/csl-citation.json"} </w:instrText>
      </w:r>
      <w:r>
        <w:fldChar w:fldCharType="separate"/>
      </w:r>
      <w:r>
        <w:t>[</w:t>
      </w:r>
      <w:r w:rsidRPr="007039DA">
        <w:t>Wechsler, 2004</w:t>
      </w:r>
      <w:r>
        <w:t>]</w:t>
      </w:r>
      <w:r>
        <w:fldChar w:fldCharType="end"/>
      </w:r>
      <w:r>
        <w:t>)</w:t>
      </w:r>
      <w:r w:rsidRPr="00706668">
        <w:t>.</w:t>
      </w:r>
    </w:p>
    <w:p w14:paraId="2CA5046D" w14:textId="77777777" w:rsidR="00C40AD3" w:rsidRDefault="00C40AD3" w:rsidP="00C40AD3">
      <w:r w:rsidRPr="00706668">
        <w:lastRenderedPageBreak/>
        <w:t xml:space="preserve">Enfin, la dextérité motrice fine a été </w:t>
      </w:r>
      <w:r>
        <w:t>évaluée</w:t>
      </w:r>
      <w:r w:rsidRPr="00706668">
        <w:t xml:space="preserve"> à l'aide du </w:t>
      </w:r>
      <w:proofErr w:type="spellStart"/>
      <w:r w:rsidRPr="00706668">
        <w:t>Purdue</w:t>
      </w:r>
      <w:proofErr w:type="spellEnd"/>
      <w:r w:rsidRPr="00706668">
        <w:t xml:space="preserve"> </w:t>
      </w:r>
      <w:proofErr w:type="spellStart"/>
      <w:r w:rsidRPr="00706668">
        <w:t>Pegboard</w:t>
      </w:r>
      <w:proofErr w:type="spellEnd"/>
      <w:r w:rsidRPr="00706668">
        <w:t xml:space="preserve"> Test </w:t>
      </w:r>
      <w:r>
        <w:fldChar w:fldCharType="begin"/>
      </w:r>
      <w:r>
        <w:instrText xml:space="preserve"> ADDIN ZOTERO_ITEM CSL_CITATION {"citationID":"IffAvBtk","properties":{"formattedCitation":"(Podell, 2011)","plainCitation":"(Podell, 2011)","noteIndex":0},"citationItems":[{"id":998,"uris":["http://zotero.org/users/14443926/items/BDA66WHW"],"itemData":{"id":998,"type":"chapter","container-title":"Encyclopedia of Clinical Neuropsychology","event-place":"New York, NY","ISBN":"978-0-387-79948-3","language":"en","note":"DOI: 10.1007/978-0-387-79948-3_207","page":"2086-2088","publisher":"Springer","publisher-place":"New York, NY","source":"Springer Link","title":"Purdue Pegboard","URL":"https://doi.org/10.1007/978-0-387-79948-3_207","author":[{"family":"Podell","given":"Kenneth"}],"editor":[{"family":"Kreutzer","given":"Jeffrey S."},{"family":"DeLuca","given":"John"},{"family":"Caplan","given":"Bruce"}],"accessed":{"date-parts":[["2025",4,6]]},"issued":{"date-parts":[["2011"]]}}}],"schema":"https://github.com/citation-style-language/schema/raw/master/csl-citation.json"} </w:instrText>
      </w:r>
      <w:r>
        <w:fldChar w:fldCharType="separate"/>
      </w:r>
      <w:r w:rsidRPr="007039DA">
        <w:t>(</w:t>
      </w:r>
      <w:proofErr w:type="spellStart"/>
      <w:r w:rsidRPr="007039DA">
        <w:t>Podell</w:t>
      </w:r>
      <w:proofErr w:type="spellEnd"/>
      <w:r w:rsidRPr="007039DA">
        <w:t>, 2011)</w:t>
      </w:r>
      <w:r>
        <w:fldChar w:fldCharType="end"/>
      </w:r>
      <w:r w:rsidRPr="00706668">
        <w:t>.</w:t>
      </w:r>
      <w:r w:rsidRPr="00EE3F49">
        <w:t xml:space="preserve"> Ce test mesure la vitesse et la précision des mouvements manuels à travers différentes tâches d'insertion de chevilles dans les perforations d'un plateau.</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472"/>
      </w:tblGrid>
      <w:tr w:rsidR="00C40AD3" w:rsidRPr="00A07D7A" w14:paraId="1BE50A71" w14:textId="77777777" w:rsidTr="007B2FDB">
        <w:tc>
          <w:tcPr>
            <w:tcW w:w="9016" w:type="dxa"/>
            <w:gridSpan w:val="2"/>
          </w:tcPr>
          <w:p w14:paraId="530C59FC" w14:textId="77777777" w:rsidR="00C40AD3" w:rsidRPr="00A07D7A" w:rsidRDefault="00C40AD3" w:rsidP="007B2FDB">
            <w:pPr>
              <w:ind w:firstLine="0"/>
              <w:rPr>
                <w:sz w:val="22"/>
                <w:szCs w:val="22"/>
              </w:rPr>
            </w:pPr>
            <w:r w:rsidRPr="00A07D7A">
              <w:rPr>
                <w:b/>
                <w:bCs/>
                <w:sz w:val="22"/>
                <w:szCs w:val="22"/>
              </w:rPr>
              <w:t>Table 3</w:t>
            </w:r>
          </w:p>
        </w:tc>
      </w:tr>
      <w:tr w:rsidR="00C40AD3" w:rsidRPr="00A07D7A" w14:paraId="50B1BA82" w14:textId="77777777" w:rsidTr="007B2FDB">
        <w:tc>
          <w:tcPr>
            <w:tcW w:w="9016" w:type="dxa"/>
            <w:gridSpan w:val="2"/>
            <w:tcBorders>
              <w:bottom w:val="single" w:sz="4" w:space="0" w:color="auto"/>
            </w:tcBorders>
          </w:tcPr>
          <w:p w14:paraId="3CCE4820" w14:textId="77777777" w:rsidR="00C40AD3" w:rsidRPr="00A07D7A" w:rsidRDefault="00C40AD3" w:rsidP="007B2FDB">
            <w:pPr>
              <w:ind w:firstLine="0"/>
              <w:rPr>
                <w:i/>
                <w:iCs/>
                <w:sz w:val="22"/>
                <w:szCs w:val="22"/>
              </w:rPr>
            </w:pPr>
            <w:r w:rsidRPr="00A07D7A">
              <w:rPr>
                <w:i/>
                <w:iCs/>
                <w:sz w:val="22"/>
                <w:szCs w:val="22"/>
              </w:rPr>
              <w:t>Résumé d</w:t>
            </w:r>
            <w:r>
              <w:rPr>
                <w:i/>
                <w:iCs/>
                <w:sz w:val="22"/>
                <w:szCs w:val="22"/>
              </w:rPr>
              <w:t xml:space="preserve">es </w:t>
            </w:r>
            <w:r w:rsidRPr="00A07D7A">
              <w:rPr>
                <w:i/>
                <w:iCs/>
                <w:sz w:val="22"/>
                <w:szCs w:val="22"/>
              </w:rPr>
              <w:t>outils et</w:t>
            </w:r>
            <w:r>
              <w:rPr>
                <w:i/>
                <w:iCs/>
                <w:sz w:val="22"/>
                <w:szCs w:val="22"/>
              </w:rPr>
              <w:t xml:space="preserve"> les</w:t>
            </w:r>
            <w:r w:rsidRPr="00A07D7A">
              <w:rPr>
                <w:i/>
                <w:iCs/>
                <w:sz w:val="22"/>
                <w:szCs w:val="22"/>
              </w:rPr>
              <w:t xml:space="preserve"> fonctions évaluées</w:t>
            </w:r>
          </w:p>
        </w:tc>
      </w:tr>
      <w:tr w:rsidR="00C40AD3" w:rsidRPr="00A07D7A" w14:paraId="7CD4F39F" w14:textId="77777777" w:rsidTr="007B2FDB">
        <w:trPr>
          <w:trHeight w:val="397"/>
        </w:trPr>
        <w:tc>
          <w:tcPr>
            <w:tcW w:w="3544" w:type="dxa"/>
            <w:tcBorders>
              <w:top w:val="single" w:sz="4" w:space="0" w:color="auto"/>
              <w:bottom w:val="single" w:sz="4" w:space="0" w:color="auto"/>
            </w:tcBorders>
            <w:vAlign w:val="center"/>
          </w:tcPr>
          <w:p w14:paraId="4D4CE09F" w14:textId="77777777" w:rsidR="00C40AD3" w:rsidRPr="00A07D7A" w:rsidRDefault="00C40AD3" w:rsidP="007B2FDB">
            <w:pPr>
              <w:spacing w:line="276" w:lineRule="auto"/>
              <w:ind w:firstLine="0"/>
              <w:jc w:val="center"/>
              <w:rPr>
                <w:sz w:val="22"/>
                <w:szCs w:val="22"/>
              </w:rPr>
            </w:pPr>
            <w:r w:rsidRPr="00A07D7A">
              <w:rPr>
                <w:sz w:val="22"/>
                <w:szCs w:val="22"/>
              </w:rPr>
              <w:t>Instrument</w:t>
            </w:r>
          </w:p>
        </w:tc>
        <w:tc>
          <w:tcPr>
            <w:tcW w:w="5472" w:type="dxa"/>
            <w:tcBorders>
              <w:top w:val="single" w:sz="4" w:space="0" w:color="auto"/>
              <w:bottom w:val="single" w:sz="4" w:space="0" w:color="auto"/>
            </w:tcBorders>
            <w:vAlign w:val="center"/>
          </w:tcPr>
          <w:p w14:paraId="195213F9" w14:textId="77777777" w:rsidR="00C40AD3" w:rsidRPr="00A07D7A" w:rsidRDefault="00C40AD3" w:rsidP="007B2FDB">
            <w:pPr>
              <w:spacing w:line="276" w:lineRule="auto"/>
              <w:ind w:firstLine="0"/>
              <w:jc w:val="center"/>
              <w:rPr>
                <w:sz w:val="22"/>
                <w:szCs w:val="22"/>
              </w:rPr>
            </w:pPr>
            <w:r w:rsidRPr="00A07D7A">
              <w:rPr>
                <w:sz w:val="22"/>
                <w:szCs w:val="22"/>
              </w:rPr>
              <w:t>Capacités Principales / Fonctions Évaluées</w:t>
            </w:r>
          </w:p>
        </w:tc>
      </w:tr>
      <w:tr w:rsidR="00C40AD3" w:rsidRPr="00A07D7A" w14:paraId="4F7CAF8E" w14:textId="77777777" w:rsidTr="007B2FDB">
        <w:tc>
          <w:tcPr>
            <w:tcW w:w="3544" w:type="dxa"/>
            <w:tcBorders>
              <w:top w:val="single" w:sz="4" w:space="0" w:color="auto"/>
            </w:tcBorders>
            <w:vAlign w:val="center"/>
          </w:tcPr>
          <w:p w14:paraId="1093157F" w14:textId="77777777" w:rsidR="00C40AD3" w:rsidRPr="00A07D7A" w:rsidRDefault="00C40AD3" w:rsidP="007B2FDB">
            <w:pPr>
              <w:ind w:firstLine="0"/>
              <w:rPr>
                <w:sz w:val="22"/>
                <w:szCs w:val="22"/>
              </w:rPr>
            </w:pPr>
            <w:r w:rsidRPr="00A07D7A">
              <w:rPr>
                <w:sz w:val="22"/>
                <w:szCs w:val="22"/>
              </w:rPr>
              <w:t>BRIEF (BRIEF-2 / BRIEF-P)</w:t>
            </w:r>
          </w:p>
        </w:tc>
        <w:tc>
          <w:tcPr>
            <w:tcW w:w="5472" w:type="dxa"/>
            <w:tcBorders>
              <w:top w:val="single" w:sz="4" w:space="0" w:color="auto"/>
            </w:tcBorders>
            <w:vAlign w:val="center"/>
          </w:tcPr>
          <w:p w14:paraId="75AC70FD" w14:textId="77777777" w:rsidR="00C40AD3" w:rsidRDefault="00C40AD3" w:rsidP="007B2FDB">
            <w:pPr>
              <w:spacing w:before="120"/>
              <w:ind w:firstLine="0"/>
              <w:rPr>
                <w:sz w:val="22"/>
                <w:szCs w:val="22"/>
              </w:rPr>
            </w:pPr>
            <w:r w:rsidRPr="00A07D7A">
              <w:rPr>
                <w:sz w:val="22"/>
                <w:szCs w:val="22"/>
              </w:rPr>
              <w:t>Fonctions Exécutives (rapport parental) :</w:t>
            </w:r>
          </w:p>
          <w:p w14:paraId="7377A187" w14:textId="77777777" w:rsidR="00C40AD3" w:rsidRPr="00464090" w:rsidRDefault="00C40AD3" w:rsidP="007B2FDB">
            <w:pPr>
              <w:spacing w:before="120"/>
              <w:ind w:firstLine="0"/>
              <w:rPr>
                <w:sz w:val="22"/>
                <w:szCs w:val="22"/>
              </w:rPr>
            </w:pPr>
            <w:r w:rsidRPr="00464090">
              <w:rPr>
                <w:sz w:val="22"/>
                <w:szCs w:val="22"/>
              </w:rPr>
              <w:t>Régulation comportementale et émotionnelle, Flexibilité cognitive, Mémoire de travail, Planification et Organisation</w:t>
            </w:r>
          </w:p>
        </w:tc>
      </w:tr>
      <w:tr w:rsidR="00C40AD3" w:rsidRPr="00A07D7A" w14:paraId="132D1F5A" w14:textId="77777777" w:rsidTr="007B2FDB">
        <w:tc>
          <w:tcPr>
            <w:tcW w:w="3544" w:type="dxa"/>
            <w:vAlign w:val="center"/>
          </w:tcPr>
          <w:p w14:paraId="7D67A9A2" w14:textId="77777777" w:rsidR="00C40AD3" w:rsidRPr="00A07D7A" w:rsidRDefault="00C40AD3" w:rsidP="007B2FDB">
            <w:pPr>
              <w:ind w:firstLine="0"/>
              <w:rPr>
                <w:sz w:val="22"/>
                <w:szCs w:val="22"/>
              </w:rPr>
            </w:pPr>
            <w:r w:rsidRPr="00A07D7A">
              <w:rPr>
                <w:sz w:val="22"/>
                <w:szCs w:val="22"/>
              </w:rPr>
              <w:t>Subtests Wechsler</w:t>
            </w:r>
          </w:p>
        </w:tc>
        <w:tc>
          <w:tcPr>
            <w:tcW w:w="5472" w:type="dxa"/>
            <w:vAlign w:val="center"/>
          </w:tcPr>
          <w:p w14:paraId="0CE39DE5" w14:textId="77777777" w:rsidR="00C40AD3" w:rsidRPr="00A07D7A" w:rsidRDefault="00C40AD3" w:rsidP="007B2FDB">
            <w:pPr>
              <w:ind w:firstLine="0"/>
              <w:rPr>
                <w:sz w:val="22"/>
                <w:szCs w:val="22"/>
              </w:rPr>
            </w:pPr>
          </w:p>
        </w:tc>
      </w:tr>
      <w:tr w:rsidR="00C40AD3" w:rsidRPr="00A07D7A" w14:paraId="3B0707CB" w14:textId="77777777" w:rsidTr="007B2FDB">
        <w:tc>
          <w:tcPr>
            <w:tcW w:w="3544" w:type="dxa"/>
            <w:vAlign w:val="center"/>
          </w:tcPr>
          <w:p w14:paraId="45188C46" w14:textId="77777777" w:rsidR="00C40AD3" w:rsidRPr="00A07D7A" w:rsidRDefault="00C40AD3" w:rsidP="007B2FDB">
            <w:pPr>
              <w:ind w:firstLine="0"/>
              <w:rPr>
                <w:sz w:val="22"/>
                <w:szCs w:val="22"/>
              </w:rPr>
            </w:pPr>
            <w:r>
              <w:rPr>
                <w:sz w:val="22"/>
                <w:szCs w:val="22"/>
              </w:rPr>
              <w:t xml:space="preserve">   </w:t>
            </w:r>
            <w:r w:rsidRPr="00A07D7A">
              <w:rPr>
                <w:sz w:val="22"/>
                <w:szCs w:val="22"/>
              </w:rPr>
              <w:t>Matrices (WISC-V)</w:t>
            </w:r>
          </w:p>
        </w:tc>
        <w:tc>
          <w:tcPr>
            <w:tcW w:w="5472" w:type="dxa"/>
            <w:vAlign w:val="center"/>
          </w:tcPr>
          <w:p w14:paraId="59CA2555" w14:textId="77777777" w:rsidR="00C40AD3" w:rsidRPr="00A07D7A" w:rsidRDefault="00C40AD3" w:rsidP="007B2FDB">
            <w:pPr>
              <w:ind w:firstLine="0"/>
              <w:rPr>
                <w:sz w:val="22"/>
                <w:szCs w:val="22"/>
              </w:rPr>
            </w:pPr>
            <w:r w:rsidRPr="00A07D7A">
              <w:rPr>
                <w:sz w:val="22"/>
                <w:szCs w:val="22"/>
              </w:rPr>
              <w:t>Raisonnement fluide non verbal</w:t>
            </w:r>
          </w:p>
        </w:tc>
      </w:tr>
      <w:tr w:rsidR="00C40AD3" w:rsidRPr="00A07D7A" w14:paraId="7B4C7265" w14:textId="77777777" w:rsidTr="007B2FDB">
        <w:tc>
          <w:tcPr>
            <w:tcW w:w="3544" w:type="dxa"/>
            <w:vAlign w:val="center"/>
          </w:tcPr>
          <w:p w14:paraId="17C2CF64" w14:textId="77777777" w:rsidR="00C40AD3" w:rsidRPr="00A07D7A" w:rsidRDefault="00C40AD3" w:rsidP="007B2FDB">
            <w:pPr>
              <w:ind w:firstLine="0"/>
              <w:rPr>
                <w:sz w:val="22"/>
                <w:szCs w:val="22"/>
              </w:rPr>
            </w:pPr>
            <w:r>
              <w:rPr>
                <w:sz w:val="22"/>
                <w:szCs w:val="22"/>
              </w:rPr>
              <w:t xml:space="preserve">   </w:t>
            </w:r>
            <w:r w:rsidRPr="00A07D7A">
              <w:rPr>
                <w:sz w:val="22"/>
                <w:szCs w:val="22"/>
              </w:rPr>
              <w:t>Claves (Code) (WISC-V)</w:t>
            </w:r>
          </w:p>
        </w:tc>
        <w:tc>
          <w:tcPr>
            <w:tcW w:w="5472" w:type="dxa"/>
            <w:vAlign w:val="center"/>
          </w:tcPr>
          <w:p w14:paraId="279ADE3C" w14:textId="77777777" w:rsidR="00C40AD3" w:rsidRPr="00A07D7A" w:rsidRDefault="00C40AD3" w:rsidP="007B2FDB">
            <w:pPr>
              <w:ind w:firstLine="0"/>
              <w:rPr>
                <w:sz w:val="22"/>
                <w:szCs w:val="22"/>
              </w:rPr>
            </w:pPr>
            <w:r w:rsidRPr="00A07D7A">
              <w:rPr>
                <w:sz w:val="22"/>
                <w:szCs w:val="22"/>
              </w:rPr>
              <w:t xml:space="preserve">Vitesse de traitement (apprentissage associatif, coordination </w:t>
            </w:r>
            <w:proofErr w:type="spellStart"/>
            <w:r w:rsidRPr="00A07D7A">
              <w:rPr>
                <w:sz w:val="22"/>
                <w:szCs w:val="22"/>
              </w:rPr>
              <w:t>visuo-motrice</w:t>
            </w:r>
            <w:proofErr w:type="spellEnd"/>
            <w:r w:rsidRPr="00A07D7A">
              <w:rPr>
                <w:sz w:val="22"/>
                <w:szCs w:val="22"/>
              </w:rPr>
              <w:t>)</w:t>
            </w:r>
          </w:p>
        </w:tc>
      </w:tr>
      <w:tr w:rsidR="00C40AD3" w:rsidRPr="00A07D7A" w14:paraId="4375095E" w14:textId="77777777" w:rsidTr="007B2FDB">
        <w:tc>
          <w:tcPr>
            <w:tcW w:w="3544" w:type="dxa"/>
            <w:vAlign w:val="center"/>
          </w:tcPr>
          <w:p w14:paraId="3ECD7B49" w14:textId="77777777" w:rsidR="00C40AD3" w:rsidRPr="00A07D7A" w:rsidRDefault="00C40AD3" w:rsidP="007B2FDB">
            <w:pPr>
              <w:ind w:firstLine="0"/>
              <w:rPr>
                <w:sz w:val="22"/>
                <w:szCs w:val="22"/>
              </w:rPr>
            </w:pPr>
            <w:r>
              <w:rPr>
                <w:sz w:val="22"/>
                <w:szCs w:val="22"/>
              </w:rPr>
              <w:t xml:space="preserve">   </w:t>
            </w:r>
            <w:proofErr w:type="spellStart"/>
            <w:r w:rsidRPr="00A07D7A">
              <w:rPr>
                <w:sz w:val="22"/>
                <w:szCs w:val="22"/>
              </w:rPr>
              <w:t>Cancelación</w:t>
            </w:r>
            <w:proofErr w:type="spellEnd"/>
            <w:r w:rsidRPr="00A07D7A">
              <w:rPr>
                <w:sz w:val="22"/>
                <w:szCs w:val="22"/>
              </w:rPr>
              <w:t xml:space="preserve"> (Barrage) (WISC-V)</w:t>
            </w:r>
          </w:p>
        </w:tc>
        <w:tc>
          <w:tcPr>
            <w:tcW w:w="5472" w:type="dxa"/>
            <w:vAlign w:val="center"/>
          </w:tcPr>
          <w:p w14:paraId="6BFF7D41" w14:textId="77777777" w:rsidR="00C40AD3" w:rsidRPr="00A07D7A" w:rsidRDefault="00C40AD3" w:rsidP="007B2FDB">
            <w:pPr>
              <w:ind w:firstLine="0"/>
              <w:rPr>
                <w:sz w:val="22"/>
                <w:szCs w:val="22"/>
              </w:rPr>
            </w:pPr>
            <w:r w:rsidRPr="00A07D7A">
              <w:rPr>
                <w:sz w:val="22"/>
                <w:szCs w:val="22"/>
              </w:rPr>
              <w:t>Vitesse de traitement (balayage visuel, attention sélective)</w:t>
            </w:r>
          </w:p>
        </w:tc>
      </w:tr>
      <w:tr w:rsidR="00C40AD3" w:rsidRPr="00A07D7A" w14:paraId="4472F9ED" w14:textId="77777777" w:rsidTr="007B2FDB">
        <w:tc>
          <w:tcPr>
            <w:tcW w:w="3544" w:type="dxa"/>
            <w:vAlign w:val="center"/>
          </w:tcPr>
          <w:p w14:paraId="7BF54492" w14:textId="77777777" w:rsidR="00C40AD3" w:rsidRPr="00A07D7A" w:rsidRDefault="00C40AD3" w:rsidP="007B2FDB">
            <w:pPr>
              <w:ind w:firstLine="0"/>
              <w:rPr>
                <w:sz w:val="22"/>
                <w:szCs w:val="22"/>
              </w:rPr>
            </w:pPr>
            <w:r>
              <w:rPr>
                <w:sz w:val="22"/>
                <w:szCs w:val="22"/>
              </w:rPr>
              <w:t xml:space="preserve">   </w:t>
            </w:r>
            <w:proofErr w:type="spellStart"/>
            <w:r w:rsidRPr="00A07D7A">
              <w:rPr>
                <w:sz w:val="22"/>
                <w:szCs w:val="22"/>
              </w:rPr>
              <w:t>Laberinto</w:t>
            </w:r>
            <w:proofErr w:type="spellEnd"/>
            <w:r w:rsidRPr="00A07D7A">
              <w:rPr>
                <w:sz w:val="22"/>
                <w:szCs w:val="22"/>
              </w:rPr>
              <w:t xml:space="preserve"> (Labyrinthe) (WISC-III)</w:t>
            </w:r>
          </w:p>
        </w:tc>
        <w:tc>
          <w:tcPr>
            <w:tcW w:w="5472" w:type="dxa"/>
            <w:vAlign w:val="center"/>
          </w:tcPr>
          <w:p w14:paraId="0B5484B0" w14:textId="77777777" w:rsidR="00C40AD3" w:rsidRPr="00A07D7A" w:rsidRDefault="00C40AD3" w:rsidP="007B2FDB">
            <w:pPr>
              <w:ind w:firstLine="0"/>
              <w:rPr>
                <w:sz w:val="22"/>
                <w:szCs w:val="22"/>
              </w:rPr>
            </w:pPr>
            <w:r w:rsidRPr="00A07D7A">
              <w:rPr>
                <w:sz w:val="22"/>
                <w:szCs w:val="22"/>
              </w:rPr>
              <w:t xml:space="preserve">Planification et anticipation </w:t>
            </w:r>
            <w:proofErr w:type="spellStart"/>
            <w:r w:rsidRPr="00A07D7A">
              <w:rPr>
                <w:sz w:val="22"/>
                <w:szCs w:val="22"/>
              </w:rPr>
              <w:t>visuo-motrice</w:t>
            </w:r>
            <w:proofErr w:type="spellEnd"/>
          </w:p>
        </w:tc>
      </w:tr>
      <w:tr w:rsidR="00C40AD3" w:rsidRPr="00A07D7A" w14:paraId="4CECCC2C" w14:textId="77777777" w:rsidTr="007B2FDB">
        <w:tc>
          <w:tcPr>
            <w:tcW w:w="3544" w:type="dxa"/>
            <w:tcBorders>
              <w:bottom w:val="single" w:sz="4" w:space="0" w:color="auto"/>
            </w:tcBorders>
            <w:vAlign w:val="center"/>
          </w:tcPr>
          <w:p w14:paraId="09EAD676" w14:textId="77777777" w:rsidR="00C40AD3" w:rsidRPr="00A07D7A" w:rsidRDefault="00C40AD3" w:rsidP="007B2FDB">
            <w:pPr>
              <w:ind w:firstLine="0"/>
              <w:rPr>
                <w:sz w:val="22"/>
                <w:szCs w:val="22"/>
              </w:rPr>
            </w:pPr>
            <w:proofErr w:type="spellStart"/>
            <w:r w:rsidRPr="00A07D7A">
              <w:rPr>
                <w:sz w:val="22"/>
                <w:szCs w:val="22"/>
              </w:rPr>
              <w:t>Purdue</w:t>
            </w:r>
            <w:proofErr w:type="spellEnd"/>
            <w:r w:rsidRPr="00A07D7A">
              <w:rPr>
                <w:sz w:val="22"/>
                <w:szCs w:val="22"/>
              </w:rPr>
              <w:t xml:space="preserve"> </w:t>
            </w:r>
            <w:proofErr w:type="spellStart"/>
            <w:r w:rsidRPr="00A07D7A">
              <w:rPr>
                <w:sz w:val="22"/>
                <w:szCs w:val="22"/>
              </w:rPr>
              <w:t>Pegboard</w:t>
            </w:r>
            <w:proofErr w:type="spellEnd"/>
            <w:r w:rsidRPr="00A07D7A">
              <w:rPr>
                <w:sz w:val="22"/>
                <w:szCs w:val="22"/>
              </w:rPr>
              <w:t xml:space="preserve"> Test</w:t>
            </w:r>
          </w:p>
        </w:tc>
        <w:tc>
          <w:tcPr>
            <w:tcW w:w="5472" w:type="dxa"/>
            <w:tcBorders>
              <w:bottom w:val="single" w:sz="4" w:space="0" w:color="auto"/>
            </w:tcBorders>
            <w:vAlign w:val="center"/>
          </w:tcPr>
          <w:p w14:paraId="11322CC9" w14:textId="77777777" w:rsidR="00C40AD3" w:rsidRPr="00A07D7A" w:rsidRDefault="00C40AD3" w:rsidP="007B2FDB">
            <w:pPr>
              <w:ind w:firstLine="0"/>
              <w:rPr>
                <w:sz w:val="22"/>
                <w:szCs w:val="22"/>
              </w:rPr>
            </w:pPr>
            <w:r w:rsidRPr="00A07D7A">
              <w:rPr>
                <w:sz w:val="22"/>
                <w:szCs w:val="22"/>
              </w:rPr>
              <w:t xml:space="preserve">Dextérité Motrice Fine (vitesse et coordination manuelle uni- et </w:t>
            </w:r>
            <w:proofErr w:type="spellStart"/>
            <w:r w:rsidRPr="00A07D7A">
              <w:rPr>
                <w:sz w:val="22"/>
                <w:szCs w:val="22"/>
              </w:rPr>
              <w:t>bi-manuelle</w:t>
            </w:r>
            <w:proofErr w:type="spellEnd"/>
            <w:r w:rsidRPr="00A07D7A">
              <w:rPr>
                <w:sz w:val="22"/>
                <w:szCs w:val="22"/>
              </w:rPr>
              <w:t>)</w:t>
            </w:r>
          </w:p>
        </w:tc>
      </w:tr>
      <w:tr w:rsidR="00C40AD3" w:rsidRPr="00A07D7A" w14:paraId="41709EFA" w14:textId="77777777" w:rsidTr="007B2FDB">
        <w:tc>
          <w:tcPr>
            <w:tcW w:w="9016" w:type="dxa"/>
            <w:gridSpan w:val="2"/>
            <w:tcBorders>
              <w:top w:val="single" w:sz="4" w:space="0" w:color="auto"/>
            </w:tcBorders>
            <w:vAlign w:val="center"/>
          </w:tcPr>
          <w:p w14:paraId="336193D2" w14:textId="77777777" w:rsidR="00C40AD3" w:rsidRPr="00295D18" w:rsidRDefault="00C40AD3" w:rsidP="007B2FDB">
            <w:pPr>
              <w:ind w:firstLine="0"/>
              <w:rPr>
                <w:sz w:val="20"/>
                <w:szCs w:val="20"/>
              </w:rPr>
            </w:pPr>
            <w:r w:rsidRPr="00295D18">
              <w:rPr>
                <w:i/>
                <w:iCs/>
                <w:sz w:val="20"/>
                <w:szCs w:val="20"/>
              </w:rPr>
              <w:t>Note</w:t>
            </w:r>
            <w:r w:rsidRPr="00295D18">
              <w:rPr>
                <w:sz w:val="20"/>
                <w:szCs w:val="20"/>
              </w:rPr>
              <w:t>. Les fonctions associées sont extraites des manuels</w:t>
            </w:r>
            <w:r>
              <w:rPr>
                <w:sz w:val="20"/>
                <w:szCs w:val="20"/>
              </w:rPr>
              <w:t xml:space="preserve"> officiels</w:t>
            </w:r>
            <w:r w:rsidRPr="00295D18">
              <w:rPr>
                <w:sz w:val="20"/>
                <w:szCs w:val="20"/>
              </w:rPr>
              <w:t xml:space="preserve"> d’interprétation de chaque test</w:t>
            </w:r>
            <w:r>
              <w:rPr>
                <w:sz w:val="20"/>
                <w:szCs w:val="20"/>
              </w:rPr>
              <w:t>.</w:t>
            </w:r>
          </w:p>
        </w:tc>
      </w:tr>
    </w:tbl>
    <w:p w14:paraId="188FC5CC" w14:textId="77777777" w:rsidR="00C40AD3" w:rsidRDefault="00C40AD3" w:rsidP="00C40AD3">
      <w:pPr>
        <w:pStyle w:val="Titre2"/>
      </w:pPr>
      <w:bookmarkStart w:id="28" w:name="_Toc196900871"/>
      <w:r>
        <w:t>Procédure</w:t>
      </w:r>
      <w:bookmarkEnd w:id="28"/>
    </w:p>
    <w:p w14:paraId="5EA3E8F1" w14:textId="77777777" w:rsidR="00C40AD3" w:rsidRDefault="00C40AD3" w:rsidP="00C40AD3">
      <w:pPr>
        <w:rPr>
          <w:b/>
          <w:i/>
        </w:rPr>
      </w:pPr>
      <w:r w:rsidRPr="00A82B14">
        <w:t>Chaque participant, accompagné d'un parent, a été reçu individuellement pour une évaluation médicale complète. Celle-ci pouvait s'étendre sur plusieurs heures et comprenait diverses mesures (telles que prélèvements sanguins, électrocardiogramme, spirométrie, bilan nutritionnel). L'évaluation neuropsychologique spécifique, d'une durée approximative de 30 minutes, était intégrée à ce protocole global. Durant les temps d'attente inhérents à cette évaluation médicale, le parent était invité à compléter la version du questionnaire BRIEF adaptée à l'âge de l'enfant. Les tests neuropsychologiques étaient administrés directement à l'enfant par une neuropsychologue.</w:t>
      </w:r>
    </w:p>
    <w:p w14:paraId="512C4A7A" w14:textId="77777777" w:rsidR="00C40AD3" w:rsidRPr="00706668" w:rsidRDefault="00C40AD3" w:rsidP="00C40AD3">
      <w:pPr>
        <w:pStyle w:val="Titre3"/>
        <w:rPr>
          <w:rFonts w:eastAsia="Times New Roman"/>
        </w:rPr>
      </w:pPr>
      <w:bookmarkStart w:id="29" w:name="_Toc196900872"/>
      <w:r w:rsidRPr="00706668">
        <w:rPr>
          <w:rFonts w:eastAsia="Times New Roman"/>
        </w:rPr>
        <w:t>Analys</w:t>
      </w:r>
      <w:r>
        <w:rPr>
          <w:rFonts w:eastAsia="Times New Roman"/>
        </w:rPr>
        <w:t>es statistiques</w:t>
      </w:r>
      <w:bookmarkEnd w:id="29"/>
    </w:p>
    <w:p w14:paraId="2B321DDD" w14:textId="77777777" w:rsidR="00C40AD3" w:rsidRDefault="00C40AD3" w:rsidP="00C40AD3">
      <w:pPr>
        <w:rPr>
          <w:b/>
          <w:i/>
        </w:rPr>
      </w:pPr>
      <w:r w:rsidRPr="008B57E0">
        <w:t>Adoptant un plan transversal avec une unique collecte de données par participant, cette étude visait à évaluer l'effet de l'altitude chronique sur les performances neuropsychologiques</w:t>
      </w:r>
      <w:r>
        <w:rPr>
          <w:b/>
          <w:i/>
        </w:rPr>
        <w:t xml:space="preserve">. </w:t>
      </w:r>
      <w:r w:rsidRPr="008B57E0">
        <w:t>La variable indépendante principale était le site de recrutement, servant de proxy pour l'exposition à l'altitude</w:t>
      </w:r>
      <w:r>
        <w:rPr>
          <w:b/>
          <w:i/>
        </w:rPr>
        <w:t xml:space="preserve"> : </w:t>
      </w:r>
      <w:r w:rsidRPr="008B57E0">
        <w:t xml:space="preserve">Basse Altitude (BA : Lima), Haute Altitude 1 (HA1 : Cusco), Haute Altitude 2 (HA2 : </w:t>
      </w:r>
      <w:proofErr w:type="spellStart"/>
      <w:r w:rsidRPr="008B57E0">
        <w:t>Juliaca</w:t>
      </w:r>
      <w:proofErr w:type="spellEnd"/>
      <w:r w:rsidRPr="008B57E0">
        <w:t xml:space="preserve">), et Très Haute Altitude (THA : La </w:t>
      </w:r>
      <w:proofErr w:type="spellStart"/>
      <w:r w:rsidRPr="008B57E0">
        <w:t>Rinconada</w:t>
      </w:r>
      <w:proofErr w:type="spellEnd"/>
      <w:r w:rsidRPr="008B57E0">
        <w:t xml:space="preserve">). </w:t>
      </w:r>
      <w:r>
        <w:lastRenderedPageBreak/>
        <w:t>Nous avons réalisé des</w:t>
      </w:r>
      <w:r w:rsidRPr="00707633">
        <w:t xml:space="preserve"> Analyses de Covariance (ANCOVA), </w:t>
      </w:r>
      <w:r>
        <w:t>afin de</w:t>
      </w:r>
      <w:r w:rsidRPr="00707633">
        <w:t xml:space="preserve"> comparer les scores neuropsychologiques (variables dépendantes) entre </w:t>
      </w:r>
      <w:r>
        <w:t>les</w:t>
      </w:r>
      <w:r w:rsidRPr="00707633">
        <w:t xml:space="preserve"> quatre groupes, tout en contrôlant l'influence de facteurs de confusion potentiels</w:t>
      </w:r>
      <w:r>
        <w:t xml:space="preserve"> ainsi que les possibles interactions</w:t>
      </w:r>
      <w:r w:rsidRPr="00707633">
        <w:t>. Ces analyses ont été conduites séparément pour chaque groupe d'âge (2-3 ans et 8-12 ans) et pour chaque score neuropsychologique</w:t>
      </w:r>
      <w:r>
        <w:t>, étant donné que chaque épreuve ciblait une tranche d’âge différente</w:t>
      </w:r>
      <w:r w:rsidRPr="00707633">
        <w:t xml:space="preserve">. Chaque modèle ANCOVA incluait systématiquement le site de recrutement comme facteur inter-sujets et intégrait comme </w:t>
      </w:r>
      <w:proofErr w:type="spellStart"/>
      <w:r w:rsidRPr="00707633">
        <w:t>covariables</w:t>
      </w:r>
      <w:proofErr w:type="spellEnd"/>
      <w:r w:rsidRPr="00707633">
        <w:t xml:space="preserve"> l'âge précis du participant (en mois)</w:t>
      </w:r>
      <w:r>
        <w:t>.</w:t>
      </w:r>
      <w:r w:rsidRPr="00707633">
        <w:t xml:space="preserve"> </w:t>
      </w:r>
      <w:r>
        <w:t xml:space="preserve">Le </w:t>
      </w:r>
      <w:r w:rsidRPr="00707633">
        <w:t>niveau d'études de la mère et la catégorie socioprofessionnelle (CSP) des parents</w:t>
      </w:r>
      <w:r>
        <w:t xml:space="preserve"> selon CIUO-08 </w:t>
      </w:r>
      <w:r>
        <w:fldChar w:fldCharType="begin"/>
      </w:r>
      <w:r>
        <w:instrText xml:space="preserve"> ADDIN ZOTERO_ITEM CSL_CITATION {"citationID":"Oe7nT2oz","properties":{"formattedCitation":"(International Labour Organization, 2008)","plainCitation":"(International Labour Organization, 2008)","noteIndex":0},"citationItems":[{"id":1003,"uris":["http://zotero.org/users/14443926/items/INZY9UW3"],"itemData":{"id":1003,"type":"document","language":"Español","title":"Estructura de la Clasificación Internacional Uniforme de Ocupaciones (CIUO-08)","author":[{"literal":"International Labour Organization"}],"issued":{"date-parts":[["2008",2]]}}}],"schema":"https://github.com/citation-style-language/schema/raw/master/csl-citation.json"} </w:instrText>
      </w:r>
      <w:r>
        <w:fldChar w:fldCharType="separate"/>
      </w:r>
      <w:r w:rsidRPr="00173D59">
        <w:t>(International Labour Organization, 2008)</w:t>
      </w:r>
      <w:r>
        <w:fldChar w:fldCharType="end"/>
      </w:r>
      <w:r>
        <w:t xml:space="preserve"> a été ajouté au modèle de régression afin de déterminer la contribution de chaque facteur à la variance.</w:t>
      </w:r>
    </w:p>
    <w:p w14:paraId="3CB05E35" w14:textId="77777777" w:rsidR="00C40AD3" w:rsidRDefault="00C40AD3" w:rsidP="00C40AD3">
      <w:r>
        <w:t xml:space="preserve">Les analyses statistiques ont été conduites avec le logiciel R </w:t>
      </w:r>
      <w:r>
        <w:fldChar w:fldCharType="begin"/>
      </w:r>
      <w:r>
        <w:instrText xml:space="preserve"> ADDIN ZOTERO_ITEM CSL_CITATION {"citationID":"GZCbE2YH","properties":{"formattedCitation":"(R Core Team, 2021)","plainCitation":"(R Core Team, 2021)","noteIndex":0},"citationItems":[{"id":46,"uris":["http://zotero.org/users/14443926/items/Q62ZXBXC"],"itemData":{"id":46,"type":"article-journal","container-title":"R Foundation for Statistical Computing: Vienna, Austria","journalAbbreviation":"R Foundation for Statistical Computing: Vienna, Austria","title":"R: A language and environment for statistical computing. Voir https://www.r-project.org/","author":[{"literal":"R Core Team"}],"issued":{"date-parts":[["2021"]]}}}],"schema":"https://github.com/citation-style-language/schema/raw/master/csl-citation.json"} </w:instrText>
      </w:r>
      <w:r>
        <w:fldChar w:fldCharType="separate"/>
      </w:r>
      <w:r w:rsidRPr="00DC7451">
        <w:t>(R Core Team, 2021)</w:t>
      </w:r>
      <w:r>
        <w:fldChar w:fldCharType="end"/>
      </w:r>
      <w:r>
        <w:t xml:space="preserve"> (version 0.19.3.0). De plus, l</w:t>
      </w:r>
      <w:r w:rsidRPr="003B2D35">
        <w:t xml:space="preserve">’outil d’intelligence artificielle Gemini 2.5 Pro </w:t>
      </w:r>
      <w:proofErr w:type="spellStart"/>
      <w:r w:rsidRPr="003B2D35">
        <w:t>Preview</w:t>
      </w:r>
      <w:proofErr w:type="spellEnd"/>
      <w:r w:rsidRPr="003B2D35">
        <w:t xml:space="preserve"> (version 03-25) a été utilisé à titre exploratoire pour enrichir l'analyse. Il a notamment </w:t>
      </w:r>
      <w:r>
        <w:t>servi à</w:t>
      </w:r>
      <w:r w:rsidRPr="003B2D35">
        <w:t xml:space="preserve"> la vérification d'interprétations statistiques, la réorganisation de contenus complexes et la formulation de questions exploratoires pour approfondir les investigations. Loin de se substituer à l'analyse humaine, son utilisation visait à en renforcer la rigueur et la lisibilité.</w:t>
      </w:r>
    </w:p>
    <w:p w14:paraId="551AF690" w14:textId="77777777" w:rsidR="00C40AD3" w:rsidRDefault="00C40AD3" w:rsidP="00C40AD3"/>
    <w:bookmarkEnd w:id="16"/>
    <w:p w14:paraId="0671CDF4" w14:textId="77777777" w:rsidR="00C40AD3" w:rsidRDefault="00C40AD3" w:rsidP="00C40AD3"/>
    <w:p w14:paraId="31EDD5B7" w14:textId="4E1C9EA0" w:rsidR="00C40AD3" w:rsidRDefault="00C40AD3" w:rsidP="006816A9">
      <w:pPr>
        <w:sectPr w:rsidR="00C40AD3" w:rsidSect="00944498">
          <w:headerReference w:type="default" r:id="rId26"/>
          <w:footerReference w:type="default" r:id="rId27"/>
          <w:headerReference w:type="first" r:id="rId28"/>
          <w:footerReference w:type="first" r:id="rId29"/>
          <w:pgSz w:w="11906" w:h="16838"/>
          <w:pgMar w:top="1440" w:right="1440" w:bottom="1440" w:left="1440" w:header="708" w:footer="708" w:gutter="0"/>
          <w:cols w:space="708"/>
          <w:titlePg/>
          <w:docGrid w:linePitch="360"/>
        </w:sect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6621"/>
      </w:tblGrid>
      <w:tr w:rsidR="009838E9" w14:paraId="776F7622" w14:textId="77777777" w:rsidTr="16073718">
        <w:trPr>
          <w:trHeight w:val="408"/>
        </w:trPr>
        <w:tc>
          <w:tcPr>
            <w:tcW w:w="13567" w:type="dxa"/>
            <w:gridSpan w:val="2"/>
          </w:tcPr>
          <w:p w14:paraId="6AE47821" w14:textId="1FD30889" w:rsidR="00C40AD3" w:rsidRDefault="00C40AD3" w:rsidP="00C40AD3">
            <w:pPr>
              <w:pStyle w:val="Titre1"/>
            </w:pPr>
            <w:bookmarkStart w:id="30" w:name="_Toc196900873"/>
            <w:r>
              <w:lastRenderedPageBreak/>
              <w:t>Annexes</w:t>
            </w:r>
            <w:bookmarkEnd w:id="30"/>
          </w:p>
          <w:p w14:paraId="4D8EB981" w14:textId="280BE1DC" w:rsidR="009838E9" w:rsidRDefault="00033F31" w:rsidP="00863639">
            <w:pPr>
              <w:ind w:firstLine="0"/>
            </w:pPr>
            <w:r>
              <w:rPr>
                <w:b/>
                <w:bCs/>
              </w:rPr>
              <w:t>Annexe 1</w:t>
            </w:r>
          </w:p>
        </w:tc>
      </w:tr>
      <w:tr w:rsidR="009838E9" w14:paraId="37DB7A4E" w14:textId="77777777" w:rsidTr="16073718">
        <w:trPr>
          <w:trHeight w:val="537"/>
        </w:trPr>
        <w:tc>
          <w:tcPr>
            <w:tcW w:w="13567" w:type="dxa"/>
            <w:gridSpan w:val="2"/>
          </w:tcPr>
          <w:p w14:paraId="0A13E240" w14:textId="42C5599E" w:rsidR="009838E9" w:rsidRPr="009838E9" w:rsidRDefault="009838E9" w:rsidP="00863639">
            <w:pPr>
              <w:spacing w:line="480" w:lineRule="auto"/>
              <w:ind w:firstLine="0"/>
              <w:rPr>
                <w:i/>
                <w:iCs/>
              </w:rPr>
            </w:pPr>
            <w:r w:rsidRPr="009838E9">
              <w:rPr>
                <w:i/>
                <w:iCs/>
              </w:rPr>
              <w:t xml:space="preserve">Fonctions </w:t>
            </w:r>
            <w:r w:rsidR="00C40AD3">
              <w:rPr>
                <w:i/>
                <w:iCs/>
              </w:rPr>
              <w:t>cognitives</w:t>
            </w:r>
            <w:r w:rsidRPr="009838E9">
              <w:rPr>
                <w:i/>
                <w:iCs/>
              </w:rPr>
              <w:t xml:space="preserve"> et régions cérébrales impliquées</w:t>
            </w:r>
          </w:p>
        </w:tc>
      </w:tr>
      <w:tr w:rsidR="00944498" w14:paraId="474FBDB4" w14:textId="77777777" w:rsidTr="160737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6946" w:type="dxa"/>
            <w:tcBorders>
              <w:top w:val="nil"/>
              <w:left w:val="nil"/>
              <w:bottom w:val="single" w:sz="4" w:space="0" w:color="auto"/>
              <w:right w:val="nil"/>
            </w:tcBorders>
            <w:vAlign w:val="center"/>
          </w:tcPr>
          <w:p w14:paraId="79EFDFFE" w14:textId="77777777" w:rsidR="009838E9" w:rsidRPr="009838E9" w:rsidRDefault="009838E9" w:rsidP="00863639">
            <w:pPr>
              <w:ind w:firstLine="0"/>
              <w:jc w:val="center"/>
              <w:rPr>
                <w:sz w:val="22"/>
                <w:szCs w:val="22"/>
              </w:rPr>
            </w:pPr>
            <w:r w:rsidRPr="009838E9">
              <w:rPr>
                <w:sz w:val="22"/>
                <w:szCs w:val="22"/>
              </w:rPr>
              <w:t>Fonctions exécutives</w:t>
            </w:r>
          </w:p>
        </w:tc>
        <w:tc>
          <w:tcPr>
            <w:tcW w:w="6621" w:type="dxa"/>
            <w:tcBorders>
              <w:top w:val="nil"/>
              <w:left w:val="nil"/>
              <w:bottom w:val="single" w:sz="4" w:space="0" w:color="auto"/>
              <w:right w:val="nil"/>
            </w:tcBorders>
            <w:vAlign w:val="center"/>
          </w:tcPr>
          <w:p w14:paraId="0271156E" w14:textId="77777777" w:rsidR="009838E9" w:rsidRPr="009838E9" w:rsidRDefault="009838E9" w:rsidP="00863639">
            <w:pPr>
              <w:ind w:firstLine="0"/>
              <w:jc w:val="center"/>
              <w:rPr>
                <w:sz w:val="22"/>
                <w:szCs w:val="22"/>
              </w:rPr>
            </w:pPr>
            <w:r w:rsidRPr="009838E9">
              <w:rPr>
                <w:sz w:val="22"/>
                <w:szCs w:val="22"/>
              </w:rPr>
              <w:t>Régions cérébrales montrant une activation</w:t>
            </w:r>
          </w:p>
        </w:tc>
      </w:tr>
      <w:tr w:rsidR="00944498" w14:paraId="00B93453" w14:textId="77777777" w:rsidTr="16073718">
        <w:trPr>
          <w:trHeight w:val="966"/>
        </w:trPr>
        <w:tc>
          <w:tcPr>
            <w:tcW w:w="6946" w:type="dxa"/>
            <w:tcBorders>
              <w:top w:val="single" w:sz="4" w:space="0" w:color="auto"/>
            </w:tcBorders>
          </w:tcPr>
          <w:p w14:paraId="592D8AB1" w14:textId="77777777" w:rsidR="009838E9" w:rsidRPr="009838E9" w:rsidRDefault="009838E9" w:rsidP="00863639">
            <w:pPr>
              <w:ind w:firstLine="0"/>
              <w:rPr>
                <w:sz w:val="22"/>
                <w:szCs w:val="22"/>
              </w:rPr>
            </w:pPr>
            <w:r w:rsidRPr="0032032F">
              <w:rPr>
                <w:b/>
                <w:bCs/>
                <w:sz w:val="22"/>
                <w:szCs w:val="22"/>
              </w:rPr>
              <w:t>Inhibition</w:t>
            </w:r>
            <w:r w:rsidRPr="0032032F">
              <w:rPr>
                <w:sz w:val="22"/>
                <w:szCs w:val="22"/>
              </w:rPr>
              <w:t> </w:t>
            </w:r>
          </w:p>
          <w:p w14:paraId="432E9326" w14:textId="77777777" w:rsidR="009838E9" w:rsidRPr="009838E9" w:rsidRDefault="009838E9" w:rsidP="00863639">
            <w:pPr>
              <w:ind w:left="180" w:firstLine="0"/>
              <w:rPr>
                <w:sz w:val="22"/>
                <w:szCs w:val="22"/>
              </w:rPr>
            </w:pPr>
            <w:r w:rsidRPr="0032032F">
              <w:rPr>
                <w:sz w:val="22"/>
                <w:szCs w:val="22"/>
              </w:rPr>
              <w:t>Capacité à supprimer les réponses automatiques, résister aux distractions et contrôler l'interférence.</w:t>
            </w:r>
          </w:p>
        </w:tc>
        <w:tc>
          <w:tcPr>
            <w:tcW w:w="6621" w:type="dxa"/>
            <w:tcBorders>
              <w:top w:val="single" w:sz="4" w:space="0" w:color="auto"/>
            </w:tcBorders>
            <w:vAlign w:val="center"/>
          </w:tcPr>
          <w:p w14:paraId="6CCFF364" w14:textId="6775143D" w:rsidR="009838E9" w:rsidRPr="009838E9" w:rsidRDefault="009838E9" w:rsidP="00863639">
            <w:pPr>
              <w:ind w:firstLine="0"/>
              <w:rPr>
                <w:sz w:val="22"/>
                <w:szCs w:val="22"/>
              </w:rPr>
            </w:pPr>
            <w:r w:rsidRPr="009838E9">
              <w:rPr>
                <w:sz w:val="22"/>
                <w:szCs w:val="22"/>
              </w:rPr>
              <w:t xml:space="preserve">Insula (bilatéral), </w:t>
            </w:r>
            <w:r w:rsidR="00944498">
              <w:rPr>
                <w:sz w:val="22"/>
                <w:szCs w:val="22"/>
              </w:rPr>
              <w:t>GP</w:t>
            </w:r>
            <w:r w:rsidR="00944498" w:rsidRPr="009838E9">
              <w:rPr>
                <w:sz w:val="22"/>
                <w:szCs w:val="22"/>
              </w:rPr>
              <w:t xml:space="preserve"> [</w:t>
            </w:r>
            <w:r w:rsidRPr="009838E9">
              <w:rPr>
                <w:sz w:val="22"/>
                <w:szCs w:val="22"/>
              </w:rPr>
              <w:t xml:space="preserve">5], VLPFC, incl. </w:t>
            </w:r>
            <w:r w:rsidR="00944498">
              <w:rPr>
                <w:sz w:val="22"/>
                <w:szCs w:val="22"/>
              </w:rPr>
              <w:t>g</w:t>
            </w:r>
            <w:r w:rsidRPr="009838E9">
              <w:rPr>
                <w:sz w:val="22"/>
                <w:szCs w:val="22"/>
              </w:rPr>
              <w:t xml:space="preserve">yrus </w:t>
            </w:r>
            <w:r w:rsidR="00CE0131">
              <w:rPr>
                <w:sz w:val="22"/>
                <w:szCs w:val="22"/>
              </w:rPr>
              <w:t>f</w:t>
            </w:r>
            <w:r w:rsidRPr="009838E9">
              <w:rPr>
                <w:sz w:val="22"/>
                <w:szCs w:val="22"/>
              </w:rPr>
              <w:t xml:space="preserve">rontal </w:t>
            </w:r>
            <w:r w:rsidR="00944498">
              <w:rPr>
                <w:sz w:val="22"/>
                <w:szCs w:val="22"/>
              </w:rPr>
              <w:t>o</w:t>
            </w:r>
            <w:r w:rsidRPr="009838E9">
              <w:rPr>
                <w:sz w:val="22"/>
                <w:szCs w:val="22"/>
              </w:rPr>
              <w:t xml:space="preserve">rbitaire </w:t>
            </w:r>
            <w:r w:rsidR="00944498">
              <w:rPr>
                <w:sz w:val="22"/>
                <w:szCs w:val="22"/>
              </w:rPr>
              <w:t>i</w:t>
            </w:r>
            <w:r w:rsidRPr="009838E9">
              <w:rPr>
                <w:sz w:val="22"/>
                <w:szCs w:val="22"/>
              </w:rPr>
              <w:t>nférieur/</w:t>
            </w:r>
            <w:r w:rsidR="00944498">
              <w:rPr>
                <w:sz w:val="22"/>
                <w:szCs w:val="22"/>
              </w:rPr>
              <w:t>m</w:t>
            </w:r>
            <w:r w:rsidRPr="009838E9">
              <w:rPr>
                <w:sz w:val="22"/>
                <w:szCs w:val="22"/>
              </w:rPr>
              <w:t>édian) [1, 5]</w:t>
            </w:r>
          </w:p>
        </w:tc>
      </w:tr>
      <w:tr w:rsidR="00944498" w14:paraId="76ED2D08" w14:textId="77777777" w:rsidTr="16073718">
        <w:trPr>
          <w:trHeight w:val="962"/>
        </w:trPr>
        <w:tc>
          <w:tcPr>
            <w:tcW w:w="6946" w:type="dxa"/>
          </w:tcPr>
          <w:p w14:paraId="5C190454" w14:textId="77777777" w:rsidR="009838E9" w:rsidRPr="009838E9" w:rsidRDefault="009838E9" w:rsidP="00863639">
            <w:pPr>
              <w:ind w:firstLine="0"/>
              <w:rPr>
                <w:sz w:val="22"/>
                <w:szCs w:val="22"/>
              </w:rPr>
            </w:pPr>
            <w:r w:rsidRPr="0032032F">
              <w:rPr>
                <w:b/>
                <w:bCs/>
                <w:sz w:val="22"/>
                <w:szCs w:val="22"/>
              </w:rPr>
              <w:t>Mémoire de Travail (</w:t>
            </w:r>
            <w:proofErr w:type="spellStart"/>
            <w:r w:rsidRPr="0032032F">
              <w:rPr>
                <w:b/>
                <w:bCs/>
                <w:sz w:val="22"/>
                <w:szCs w:val="22"/>
              </w:rPr>
              <w:t>MdT</w:t>
            </w:r>
            <w:proofErr w:type="spellEnd"/>
            <w:r w:rsidRPr="0032032F">
              <w:rPr>
                <w:b/>
                <w:bCs/>
                <w:sz w:val="22"/>
                <w:szCs w:val="22"/>
              </w:rPr>
              <w:t>)</w:t>
            </w:r>
            <w:r w:rsidRPr="0032032F">
              <w:rPr>
                <w:sz w:val="22"/>
                <w:szCs w:val="22"/>
              </w:rPr>
              <w:t> </w:t>
            </w:r>
          </w:p>
          <w:p w14:paraId="46C802DA" w14:textId="77777777" w:rsidR="009838E9" w:rsidRPr="009838E9" w:rsidRDefault="009838E9" w:rsidP="00863639">
            <w:pPr>
              <w:ind w:left="166" w:firstLine="0"/>
              <w:rPr>
                <w:sz w:val="22"/>
                <w:szCs w:val="22"/>
              </w:rPr>
            </w:pPr>
            <w:r w:rsidRPr="0032032F">
              <w:rPr>
                <w:sz w:val="22"/>
                <w:szCs w:val="22"/>
              </w:rPr>
              <w:t>Système permettant de maintenir et manipuler temporairement l'information nécessaire aux tâches cognitives.</w:t>
            </w:r>
          </w:p>
        </w:tc>
        <w:tc>
          <w:tcPr>
            <w:tcW w:w="6621" w:type="dxa"/>
            <w:vAlign w:val="center"/>
          </w:tcPr>
          <w:p w14:paraId="02223F90" w14:textId="67831913" w:rsidR="009838E9" w:rsidRPr="009838E9" w:rsidRDefault="1597EA1F" w:rsidP="00863639">
            <w:pPr>
              <w:ind w:firstLine="0"/>
              <w:rPr>
                <w:sz w:val="22"/>
                <w:szCs w:val="22"/>
              </w:rPr>
            </w:pPr>
            <w:r w:rsidRPr="16073718">
              <w:rPr>
                <w:sz w:val="22"/>
                <w:szCs w:val="22"/>
              </w:rPr>
              <w:t xml:space="preserve">DLPFC, incl. </w:t>
            </w:r>
            <w:r w:rsidR="48F8F6FB" w:rsidRPr="16073718">
              <w:rPr>
                <w:sz w:val="22"/>
                <w:szCs w:val="22"/>
              </w:rPr>
              <w:t>g</w:t>
            </w:r>
            <w:r w:rsidRPr="16073718">
              <w:rPr>
                <w:sz w:val="22"/>
                <w:szCs w:val="22"/>
              </w:rPr>
              <w:t xml:space="preserve">yrus </w:t>
            </w:r>
            <w:r w:rsidR="48F8F6FB" w:rsidRPr="16073718">
              <w:rPr>
                <w:sz w:val="22"/>
                <w:szCs w:val="22"/>
              </w:rPr>
              <w:t>f</w:t>
            </w:r>
            <w:r w:rsidRPr="16073718">
              <w:rPr>
                <w:sz w:val="22"/>
                <w:szCs w:val="22"/>
              </w:rPr>
              <w:t xml:space="preserve">rontal </w:t>
            </w:r>
            <w:r w:rsidR="48F8F6FB" w:rsidRPr="16073718">
              <w:rPr>
                <w:sz w:val="22"/>
                <w:szCs w:val="22"/>
              </w:rPr>
              <w:t>s</w:t>
            </w:r>
            <w:r w:rsidRPr="16073718">
              <w:rPr>
                <w:sz w:val="22"/>
                <w:szCs w:val="22"/>
              </w:rPr>
              <w:t>upérieur/</w:t>
            </w:r>
            <w:r w:rsidR="48F8F6FB" w:rsidRPr="16073718">
              <w:rPr>
                <w:sz w:val="22"/>
                <w:szCs w:val="22"/>
              </w:rPr>
              <w:t>m</w:t>
            </w:r>
            <w:r w:rsidRPr="16073718">
              <w:rPr>
                <w:sz w:val="22"/>
                <w:szCs w:val="22"/>
              </w:rPr>
              <w:t xml:space="preserve">édian), </w:t>
            </w:r>
            <w:r w:rsidR="48F8F6FB" w:rsidRPr="16073718">
              <w:rPr>
                <w:sz w:val="22"/>
                <w:szCs w:val="22"/>
              </w:rPr>
              <w:t>c</w:t>
            </w:r>
            <w:r w:rsidRPr="16073718">
              <w:rPr>
                <w:sz w:val="22"/>
                <w:szCs w:val="22"/>
              </w:rPr>
              <w:t xml:space="preserve">ortex </w:t>
            </w:r>
            <w:r w:rsidR="48F8F6FB" w:rsidRPr="16073718">
              <w:rPr>
                <w:sz w:val="22"/>
                <w:szCs w:val="22"/>
              </w:rPr>
              <w:t>p</w:t>
            </w:r>
            <w:r w:rsidRPr="16073718">
              <w:rPr>
                <w:sz w:val="22"/>
                <w:szCs w:val="22"/>
              </w:rPr>
              <w:t xml:space="preserve">ariétal </w:t>
            </w:r>
            <w:r w:rsidR="48F8F6FB" w:rsidRPr="16073718">
              <w:rPr>
                <w:sz w:val="22"/>
                <w:szCs w:val="22"/>
              </w:rPr>
              <w:t>p</w:t>
            </w:r>
            <w:r w:rsidRPr="16073718">
              <w:rPr>
                <w:sz w:val="22"/>
                <w:szCs w:val="22"/>
              </w:rPr>
              <w:t xml:space="preserve">ostérieur, </w:t>
            </w:r>
            <w:r w:rsidR="48F8F6FB" w:rsidRPr="16073718">
              <w:rPr>
                <w:sz w:val="22"/>
                <w:szCs w:val="22"/>
              </w:rPr>
              <w:t>c</w:t>
            </w:r>
            <w:r w:rsidRPr="16073718">
              <w:rPr>
                <w:sz w:val="22"/>
                <w:szCs w:val="22"/>
              </w:rPr>
              <w:t xml:space="preserve">orps </w:t>
            </w:r>
            <w:r w:rsidR="48F8F6FB" w:rsidRPr="16073718">
              <w:rPr>
                <w:sz w:val="22"/>
                <w:szCs w:val="22"/>
              </w:rPr>
              <w:t>c</w:t>
            </w:r>
            <w:r w:rsidRPr="16073718">
              <w:rPr>
                <w:sz w:val="22"/>
                <w:szCs w:val="22"/>
              </w:rPr>
              <w:t xml:space="preserve">alleux, </w:t>
            </w:r>
            <w:r w:rsidR="48F8F6FB" w:rsidRPr="16073718">
              <w:rPr>
                <w:sz w:val="22"/>
                <w:szCs w:val="22"/>
              </w:rPr>
              <w:t>c</w:t>
            </w:r>
            <w:r w:rsidRPr="16073718">
              <w:rPr>
                <w:sz w:val="22"/>
                <w:szCs w:val="22"/>
              </w:rPr>
              <w:t>apsule Interne/</w:t>
            </w:r>
            <w:r w:rsidR="48F8F6FB" w:rsidRPr="16073718">
              <w:rPr>
                <w:sz w:val="22"/>
                <w:szCs w:val="22"/>
              </w:rPr>
              <w:t>c</w:t>
            </w:r>
            <w:r w:rsidRPr="16073718">
              <w:rPr>
                <w:sz w:val="22"/>
                <w:szCs w:val="22"/>
              </w:rPr>
              <w:t xml:space="preserve">orona </w:t>
            </w:r>
            <w:proofErr w:type="spellStart"/>
            <w:r w:rsidR="16097335" w:rsidRPr="16073718">
              <w:rPr>
                <w:sz w:val="22"/>
                <w:szCs w:val="22"/>
              </w:rPr>
              <w:t>r</w:t>
            </w:r>
            <w:r w:rsidRPr="16073718">
              <w:rPr>
                <w:sz w:val="22"/>
                <w:szCs w:val="22"/>
              </w:rPr>
              <w:t>adiata</w:t>
            </w:r>
            <w:proofErr w:type="spellEnd"/>
            <w:r w:rsidRPr="16073718">
              <w:rPr>
                <w:sz w:val="22"/>
                <w:szCs w:val="22"/>
              </w:rPr>
              <w:t xml:space="preserve"> [5].</w:t>
            </w:r>
          </w:p>
        </w:tc>
      </w:tr>
      <w:tr w:rsidR="00944498" w14:paraId="45FC2702" w14:textId="77777777" w:rsidTr="16073718">
        <w:trPr>
          <w:trHeight w:val="976"/>
        </w:trPr>
        <w:tc>
          <w:tcPr>
            <w:tcW w:w="6946" w:type="dxa"/>
          </w:tcPr>
          <w:p w14:paraId="03E5952E" w14:textId="77777777" w:rsidR="009838E9" w:rsidRPr="009838E9" w:rsidRDefault="009838E9" w:rsidP="00863639">
            <w:pPr>
              <w:ind w:firstLine="0"/>
              <w:rPr>
                <w:sz w:val="22"/>
                <w:szCs w:val="22"/>
              </w:rPr>
            </w:pPr>
            <w:r w:rsidRPr="0032032F">
              <w:rPr>
                <w:b/>
                <w:bCs/>
                <w:sz w:val="22"/>
                <w:szCs w:val="22"/>
              </w:rPr>
              <w:t>Flexibilité Cognitive</w:t>
            </w:r>
            <w:r w:rsidRPr="0032032F">
              <w:rPr>
                <w:sz w:val="22"/>
                <w:szCs w:val="22"/>
              </w:rPr>
              <w:t>  </w:t>
            </w:r>
          </w:p>
          <w:p w14:paraId="1998C747" w14:textId="77777777" w:rsidR="009838E9" w:rsidRPr="009838E9" w:rsidRDefault="009838E9" w:rsidP="00863639">
            <w:pPr>
              <w:ind w:firstLine="0"/>
              <w:rPr>
                <w:sz w:val="22"/>
                <w:szCs w:val="22"/>
              </w:rPr>
            </w:pPr>
            <w:r w:rsidRPr="0032032F">
              <w:rPr>
                <w:sz w:val="22"/>
                <w:szCs w:val="22"/>
              </w:rPr>
              <w:t>Habileté à changer de perspective, s'adapter aux nouvelles règles et considérer plusieurs aspects d'une situation.</w:t>
            </w:r>
          </w:p>
        </w:tc>
        <w:tc>
          <w:tcPr>
            <w:tcW w:w="6621" w:type="dxa"/>
            <w:vAlign w:val="center"/>
          </w:tcPr>
          <w:p w14:paraId="15219FCD" w14:textId="045DB48F" w:rsidR="009838E9" w:rsidRPr="009838E9" w:rsidRDefault="00944498" w:rsidP="00863639">
            <w:pPr>
              <w:ind w:firstLine="0"/>
              <w:rPr>
                <w:sz w:val="22"/>
                <w:szCs w:val="22"/>
              </w:rPr>
            </w:pPr>
            <w:r>
              <w:rPr>
                <w:sz w:val="22"/>
                <w:szCs w:val="22"/>
              </w:rPr>
              <w:t>Cortex</w:t>
            </w:r>
            <w:r w:rsidR="009838E9" w:rsidRPr="009838E9">
              <w:rPr>
                <w:sz w:val="22"/>
                <w:szCs w:val="22"/>
              </w:rPr>
              <w:t xml:space="preserve"> </w:t>
            </w:r>
            <w:r>
              <w:rPr>
                <w:sz w:val="22"/>
                <w:szCs w:val="22"/>
              </w:rPr>
              <w:t>p</w:t>
            </w:r>
            <w:r w:rsidR="009838E9" w:rsidRPr="009838E9">
              <w:rPr>
                <w:sz w:val="22"/>
                <w:szCs w:val="22"/>
              </w:rPr>
              <w:t xml:space="preserve">réfrontal </w:t>
            </w:r>
            <w:r>
              <w:rPr>
                <w:sz w:val="22"/>
                <w:szCs w:val="22"/>
              </w:rPr>
              <w:t>m</w:t>
            </w:r>
            <w:r w:rsidR="009838E9" w:rsidRPr="009838E9">
              <w:rPr>
                <w:sz w:val="22"/>
                <w:szCs w:val="22"/>
              </w:rPr>
              <w:t xml:space="preserve">édian (MPFC, incl. </w:t>
            </w:r>
            <w:r>
              <w:rPr>
                <w:sz w:val="22"/>
                <w:szCs w:val="22"/>
              </w:rPr>
              <w:t>g</w:t>
            </w:r>
            <w:r w:rsidR="009838E9" w:rsidRPr="009838E9">
              <w:rPr>
                <w:sz w:val="22"/>
                <w:szCs w:val="22"/>
              </w:rPr>
              <w:t xml:space="preserve">yrus </w:t>
            </w:r>
            <w:r>
              <w:rPr>
                <w:sz w:val="22"/>
                <w:szCs w:val="22"/>
              </w:rPr>
              <w:t>f</w:t>
            </w:r>
            <w:r w:rsidR="009838E9" w:rsidRPr="009838E9">
              <w:rPr>
                <w:sz w:val="22"/>
                <w:szCs w:val="22"/>
              </w:rPr>
              <w:t xml:space="preserve">rontal </w:t>
            </w:r>
            <w:r>
              <w:rPr>
                <w:sz w:val="22"/>
                <w:szCs w:val="22"/>
              </w:rPr>
              <w:t>s</w:t>
            </w:r>
            <w:r w:rsidR="009838E9" w:rsidRPr="009838E9">
              <w:rPr>
                <w:sz w:val="22"/>
                <w:szCs w:val="22"/>
              </w:rPr>
              <w:t xml:space="preserve">upérieur </w:t>
            </w:r>
            <w:r>
              <w:rPr>
                <w:sz w:val="22"/>
                <w:szCs w:val="22"/>
              </w:rPr>
              <w:t>m</w:t>
            </w:r>
            <w:r w:rsidR="009838E9" w:rsidRPr="009838E9">
              <w:rPr>
                <w:sz w:val="22"/>
                <w:szCs w:val="22"/>
              </w:rPr>
              <w:t xml:space="preserve">édian) [3, 5], </w:t>
            </w:r>
            <w:r>
              <w:rPr>
                <w:sz w:val="22"/>
                <w:szCs w:val="22"/>
              </w:rPr>
              <w:t>c</w:t>
            </w:r>
            <w:r w:rsidR="009838E9" w:rsidRPr="009838E9">
              <w:rPr>
                <w:sz w:val="22"/>
                <w:szCs w:val="22"/>
              </w:rPr>
              <w:t xml:space="preserve">ortex </w:t>
            </w:r>
            <w:r>
              <w:rPr>
                <w:sz w:val="22"/>
                <w:szCs w:val="22"/>
              </w:rPr>
              <w:t>c</w:t>
            </w:r>
            <w:r w:rsidR="009838E9" w:rsidRPr="009838E9">
              <w:rPr>
                <w:sz w:val="22"/>
                <w:szCs w:val="22"/>
              </w:rPr>
              <w:t xml:space="preserve">ingulaire </w:t>
            </w:r>
            <w:r>
              <w:rPr>
                <w:sz w:val="22"/>
                <w:szCs w:val="22"/>
              </w:rPr>
              <w:t>a</w:t>
            </w:r>
            <w:r w:rsidR="009838E9" w:rsidRPr="009838E9">
              <w:rPr>
                <w:sz w:val="22"/>
                <w:szCs w:val="22"/>
              </w:rPr>
              <w:t>ntérieur (ACC) [3].</w:t>
            </w:r>
          </w:p>
        </w:tc>
      </w:tr>
      <w:tr w:rsidR="00944498" w14:paraId="1B641AD8" w14:textId="77777777" w:rsidTr="16073718">
        <w:trPr>
          <w:trHeight w:val="980"/>
        </w:trPr>
        <w:tc>
          <w:tcPr>
            <w:tcW w:w="6946" w:type="dxa"/>
          </w:tcPr>
          <w:p w14:paraId="75713FA8" w14:textId="77777777" w:rsidR="009838E9" w:rsidRPr="009838E9" w:rsidRDefault="009838E9" w:rsidP="00863639">
            <w:pPr>
              <w:ind w:firstLine="0"/>
              <w:rPr>
                <w:sz w:val="22"/>
                <w:szCs w:val="22"/>
              </w:rPr>
            </w:pPr>
            <w:r w:rsidRPr="0032032F">
              <w:rPr>
                <w:b/>
                <w:bCs/>
                <w:sz w:val="22"/>
                <w:szCs w:val="22"/>
              </w:rPr>
              <w:t>Planification / Organisation</w:t>
            </w:r>
            <w:r w:rsidRPr="0032032F">
              <w:rPr>
                <w:sz w:val="22"/>
                <w:szCs w:val="22"/>
              </w:rPr>
              <w:t> </w:t>
            </w:r>
          </w:p>
          <w:p w14:paraId="14A3F842" w14:textId="77777777" w:rsidR="009838E9" w:rsidRPr="009838E9" w:rsidRDefault="009838E9" w:rsidP="00863639">
            <w:pPr>
              <w:ind w:left="180" w:firstLine="0"/>
              <w:rPr>
                <w:sz w:val="22"/>
                <w:szCs w:val="22"/>
              </w:rPr>
            </w:pPr>
            <w:r w:rsidRPr="0032032F">
              <w:rPr>
                <w:sz w:val="22"/>
                <w:szCs w:val="22"/>
              </w:rPr>
              <w:t>Aptitude à identifier et ordonner les étapes nécessaires pour atteindre un objectif, établir des priorités et séquencer les actions.</w:t>
            </w:r>
          </w:p>
        </w:tc>
        <w:tc>
          <w:tcPr>
            <w:tcW w:w="6621" w:type="dxa"/>
            <w:vAlign w:val="center"/>
          </w:tcPr>
          <w:p w14:paraId="7177C8ED" w14:textId="0599DEC7" w:rsidR="009838E9" w:rsidRPr="009838E9" w:rsidRDefault="009838E9" w:rsidP="00863639">
            <w:pPr>
              <w:ind w:firstLine="0"/>
              <w:rPr>
                <w:sz w:val="22"/>
                <w:szCs w:val="22"/>
              </w:rPr>
            </w:pPr>
            <w:r w:rsidRPr="009838E9">
              <w:rPr>
                <w:sz w:val="22"/>
                <w:szCs w:val="22"/>
              </w:rPr>
              <w:t>(DLPFC</w:t>
            </w:r>
            <w:r>
              <w:rPr>
                <w:sz w:val="22"/>
                <w:szCs w:val="22"/>
              </w:rPr>
              <w:t>)</w:t>
            </w:r>
            <w:r w:rsidRPr="009838E9">
              <w:rPr>
                <w:sz w:val="22"/>
                <w:szCs w:val="22"/>
              </w:rPr>
              <w:t xml:space="preserve">, incl. </w:t>
            </w:r>
            <w:r w:rsidR="00944498">
              <w:rPr>
                <w:sz w:val="22"/>
                <w:szCs w:val="22"/>
              </w:rPr>
              <w:t>g</w:t>
            </w:r>
            <w:r w:rsidRPr="009838E9">
              <w:rPr>
                <w:sz w:val="22"/>
                <w:szCs w:val="22"/>
              </w:rPr>
              <w:t xml:space="preserve">yrus </w:t>
            </w:r>
            <w:r w:rsidR="00944498">
              <w:rPr>
                <w:sz w:val="22"/>
                <w:szCs w:val="22"/>
              </w:rPr>
              <w:t>f</w:t>
            </w:r>
            <w:r w:rsidRPr="009838E9">
              <w:rPr>
                <w:sz w:val="22"/>
                <w:szCs w:val="22"/>
              </w:rPr>
              <w:t xml:space="preserve">rontal </w:t>
            </w:r>
            <w:r w:rsidR="00944498">
              <w:rPr>
                <w:sz w:val="22"/>
                <w:szCs w:val="22"/>
              </w:rPr>
              <w:t>s</w:t>
            </w:r>
            <w:r w:rsidRPr="009838E9">
              <w:rPr>
                <w:sz w:val="22"/>
                <w:szCs w:val="22"/>
              </w:rPr>
              <w:t xml:space="preserve">upérieur) [5], </w:t>
            </w:r>
            <w:r w:rsidR="00944498">
              <w:rPr>
                <w:sz w:val="22"/>
                <w:szCs w:val="22"/>
              </w:rPr>
              <w:t>r</w:t>
            </w:r>
            <w:r w:rsidRPr="009838E9">
              <w:rPr>
                <w:sz w:val="22"/>
                <w:szCs w:val="22"/>
              </w:rPr>
              <w:t xml:space="preserve">éseau </w:t>
            </w:r>
            <w:proofErr w:type="spellStart"/>
            <w:r w:rsidR="00944498">
              <w:rPr>
                <w:sz w:val="22"/>
                <w:szCs w:val="22"/>
              </w:rPr>
              <w:t>f</w:t>
            </w:r>
            <w:r w:rsidRPr="009838E9">
              <w:rPr>
                <w:sz w:val="22"/>
                <w:szCs w:val="22"/>
              </w:rPr>
              <w:t>ronto</w:t>
            </w:r>
            <w:proofErr w:type="spellEnd"/>
            <w:r w:rsidRPr="009838E9">
              <w:rPr>
                <w:sz w:val="22"/>
                <w:szCs w:val="22"/>
              </w:rPr>
              <w:t>-</w:t>
            </w:r>
            <w:r w:rsidR="00944498">
              <w:rPr>
                <w:sz w:val="22"/>
                <w:szCs w:val="22"/>
              </w:rPr>
              <w:t>p</w:t>
            </w:r>
            <w:r w:rsidRPr="009838E9">
              <w:rPr>
                <w:sz w:val="22"/>
                <w:szCs w:val="22"/>
              </w:rPr>
              <w:t>ariétal [4].</w:t>
            </w:r>
          </w:p>
        </w:tc>
      </w:tr>
      <w:tr w:rsidR="00944498" w14:paraId="31441011" w14:textId="77777777" w:rsidTr="16073718">
        <w:trPr>
          <w:trHeight w:val="752"/>
        </w:trPr>
        <w:tc>
          <w:tcPr>
            <w:tcW w:w="6946" w:type="dxa"/>
          </w:tcPr>
          <w:p w14:paraId="6A6695ED" w14:textId="77777777" w:rsidR="009838E9" w:rsidRPr="009838E9" w:rsidRDefault="009838E9" w:rsidP="00863639">
            <w:pPr>
              <w:ind w:firstLine="0"/>
              <w:rPr>
                <w:sz w:val="22"/>
                <w:szCs w:val="22"/>
              </w:rPr>
            </w:pPr>
            <w:r w:rsidRPr="0032032F">
              <w:rPr>
                <w:b/>
                <w:bCs/>
                <w:sz w:val="22"/>
                <w:szCs w:val="22"/>
              </w:rPr>
              <w:t>Vitesse de Traitement</w:t>
            </w:r>
            <w:r w:rsidRPr="0032032F">
              <w:rPr>
                <w:sz w:val="22"/>
                <w:szCs w:val="22"/>
              </w:rPr>
              <w:t> </w:t>
            </w:r>
          </w:p>
          <w:p w14:paraId="7C928D8B" w14:textId="77777777" w:rsidR="009838E9" w:rsidRPr="009838E9" w:rsidRDefault="009838E9" w:rsidP="00863639">
            <w:pPr>
              <w:ind w:left="180" w:firstLine="0"/>
              <w:rPr>
                <w:sz w:val="22"/>
                <w:szCs w:val="22"/>
              </w:rPr>
            </w:pPr>
            <w:r w:rsidRPr="0032032F">
              <w:rPr>
                <w:sz w:val="22"/>
                <w:szCs w:val="22"/>
              </w:rPr>
              <w:t>Rapidité d'exécution des tâches cognitives simples et de traitement de l'information.</w:t>
            </w:r>
          </w:p>
        </w:tc>
        <w:tc>
          <w:tcPr>
            <w:tcW w:w="6621" w:type="dxa"/>
            <w:vAlign w:val="center"/>
          </w:tcPr>
          <w:p w14:paraId="1D4D15A5" w14:textId="363BB493" w:rsidR="009838E9" w:rsidRPr="009838E9" w:rsidRDefault="00944498" w:rsidP="00863639">
            <w:pPr>
              <w:ind w:firstLine="0"/>
              <w:rPr>
                <w:sz w:val="22"/>
                <w:szCs w:val="22"/>
              </w:rPr>
            </w:pPr>
            <w:r>
              <w:rPr>
                <w:sz w:val="22"/>
                <w:szCs w:val="22"/>
              </w:rPr>
              <w:t>G</w:t>
            </w:r>
            <w:r w:rsidR="009838E9" w:rsidRPr="009838E9">
              <w:rPr>
                <w:sz w:val="22"/>
                <w:szCs w:val="22"/>
              </w:rPr>
              <w:t xml:space="preserve">yrus </w:t>
            </w:r>
            <w:proofErr w:type="spellStart"/>
            <w:r>
              <w:rPr>
                <w:sz w:val="22"/>
                <w:szCs w:val="22"/>
              </w:rPr>
              <w:t>p</w:t>
            </w:r>
            <w:r w:rsidR="009838E9" w:rsidRPr="009838E9">
              <w:rPr>
                <w:sz w:val="22"/>
                <w:szCs w:val="22"/>
              </w:rPr>
              <w:t>ostcentral</w:t>
            </w:r>
            <w:proofErr w:type="spellEnd"/>
            <w:r w:rsidR="009838E9" w:rsidRPr="009838E9">
              <w:rPr>
                <w:sz w:val="22"/>
                <w:szCs w:val="22"/>
              </w:rPr>
              <w:t xml:space="preserve">, </w:t>
            </w:r>
            <w:r>
              <w:rPr>
                <w:sz w:val="22"/>
                <w:szCs w:val="22"/>
              </w:rPr>
              <w:t>g</w:t>
            </w:r>
            <w:r w:rsidR="009838E9" w:rsidRPr="009838E9">
              <w:rPr>
                <w:sz w:val="22"/>
                <w:szCs w:val="22"/>
              </w:rPr>
              <w:t xml:space="preserve">anglions de la </w:t>
            </w:r>
            <w:r>
              <w:rPr>
                <w:sz w:val="22"/>
                <w:szCs w:val="22"/>
              </w:rPr>
              <w:t>b</w:t>
            </w:r>
            <w:r w:rsidR="009838E9" w:rsidRPr="009838E9">
              <w:rPr>
                <w:sz w:val="22"/>
                <w:szCs w:val="22"/>
              </w:rPr>
              <w:t>ase (</w:t>
            </w:r>
            <w:r>
              <w:rPr>
                <w:sz w:val="22"/>
                <w:szCs w:val="22"/>
              </w:rPr>
              <w:t>p</w:t>
            </w:r>
            <w:r w:rsidR="009838E9" w:rsidRPr="009838E9">
              <w:rPr>
                <w:sz w:val="22"/>
                <w:szCs w:val="22"/>
              </w:rPr>
              <w:t xml:space="preserve">utamen, </w:t>
            </w:r>
            <w:r>
              <w:rPr>
                <w:sz w:val="22"/>
                <w:szCs w:val="22"/>
              </w:rPr>
              <w:t>GP</w:t>
            </w:r>
            <w:r w:rsidR="009838E9" w:rsidRPr="009838E9">
              <w:rPr>
                <w:sz w:val="22"/>
                <w:szCs w:val="22"/>
              </w:rPr>
              <w:t xml:space="preserve">) [5], </w:t>
            </w:r>
            <w:r>
              <w:rPr>
                <w:sz w:val="22"/>
                <w:szCs w:val="22"/>
              </w:rPr>
              <w:t>h</w:t>
            </w:r>
            <w:r w:rsidR="009838E9" w:rsidRPr="009838E9">
              <w:rPr>
                <w:sz w:val="22"/>
                <w:szCs w:val="22"/>
              </w:rPr>
              <w:t>ypothalamus [1], ACC [3].</w:t>
            </w:r>
          </w:p>
        </w:tc>
      </w:tr>
      <w:tr w:rsidR="009838E9" w14:paraId="5763A32C" w14:textId="77777777" w:rsidTr="16073718">
        <w:trPr>
          <w:trHeight w:val="1226"/>
        </w:trPr>
        <w:tc>
          <w:tcPr>
            <w:tcW w:w="6946" w:type="dxa"/>
          </w:tcPr>
          <w:p w14:paraId="1B292DB3" w14:textId="77777777" w:rsidR="009838E9" w:rsidRPr="009838E9" w:rsidRDefault="009838E9" w:rsidP="00863639">
            <w:pPr>
              <w:ind w:firstLine="0"/>
              <w:rPr>
                <w:sz w:val="22"/>
                <w:szCs w:val="22"/>
              </w:rPr>
            </w:pPr>
            <w:r w:rsidRPr="0032032F">
              <w:rPr>
                <w:b/>
                <w:bCs/>
                <w:sz w:val="22"/>
                <w:szCs w:val="22"/>
              </w:rPr>
              <w:t>Raisonnement Non-Verbal / Visuo-Spatial</w:t>
            </w:r>
            <w:r w:rsidRPr="0032032F">
              <w:rPr>
                <w:sz w:val="22"/>
                <w:szCs w:val="22"/>
              </w:rPr>
              <w:t> </w:t>
            </w:r>
          </w:p>
          <w:p w14:paraId="15CAF77C" w14:textId="77777777" w:rsidR="009838E9" w:rsidRPr="009838E9" w:rsidRDefault="009838E9" w:rsidP="00863639">
            <w:pPr>
              <w:ind w:left="180" w:firstLine="0"/>
              <w:rPr>
                <w:sz w:val="22"/>
                <w:szCs w:val="22"/>
              </w:rPr>
            </w:pPr>
            <w:r w:rsidRPr="0032032F">
              <w:rPr>
                <w:sz w:val="22"/>
                <w:szCs w:val="22"/>
              </w:rPr>
              <w:t>Capacité à résoudre des problèmes visuels ou spatiaux sans utiliser le langage (ex : rotation mentale).</w:t>
            </w:r>
          </w:p>
        </w:tc>
        <w:tc>
          <w:tcPr>
            <w:tcW w:w="6621" w:type="dxa"/>
            <w:vAlign w:val="center"/>
          </w:tcPr>
          <w:p w14:paraId="26850027" w14:textId="78D45A51" w:rsidR="009838E9" w:rsidRPr="00DF3817" w:rsidRDefault="009838E9" w:rsidP="00863639">
            <w:pPr>
              <w:ind w:firstLine="0"/>
            </w:pPr>
            <w:r w:rsidRPr="0032032F">
              <w:rPr>
                <w:sz w:val="22"/>
                <w:szCs w:val="22"/>
              </w:rPr>
              <w:t xml:space="preserve">Cortex </w:t>
            </w:r>
            <w:r w:rsidR="00CE0131">
              <w:rPr>
                <w:sz w:val="22"/>
                <w:szCs w:val="22"/>
              </w:rPr>
              <w:t>p</w:t>
            </w:r>
            <w:r w:rsidRPr="0032032F">
              <w:rPr>
                <w:sz w:val="22"/>
                <w:szCs w:val="22"/>
              </w:rPr>
              <w:t xml:space="preserve">réfrontal (DLPFC/RLPFC, incl. </w:t>
            </w:r>
            <w:r w:rsidR="00944498">
              <w:rPr>
                <w:sz w:val="22"/>
                <w:szCs w:val="22"/>
              </w:rPr>
              <w:t>g</w:t>
            </w:r>
            <w:r w:rsidRPr="0032032F">
              <w:rPr>
                <w:sz w:val="22"/>
                <w:szCs w:val="22"/>
              </w:rPr>
              <w:t xml:space="preserve">yrus </w:t>
            </w:r>
            <w:r w:rsidR="00944498">
              <w:rPr>
                <w:sz w:val="22"/>
                <w:szCs w:val="22"/>
              </w:rPr>
              <w:t>f</w:t>
            </w:r>
            <w:r w:rsidRPr="0032032F">
              <w:rPr>
                <w:sz w:val="22"/>
                <w:szCs w:val="22"/>
              </w:rPr>
              <w:t xml:space="preserve">rontal </w:t>
            </w:r>
            <w:r w:rsidR="00944498">
              <w:rPr>
                <w:sz w:val="22"/>
                <w:szCs w:val="22"/>
              </w:rPr>
              <w:t>s</w:t>
            </w:r>
            <w:r w:rsidRPr="0032032F">
              <w:rPr>
                <w:sz w:val="22"/>
                <w:szCs w:val="22"/>
              </w:rPr>
              <w:t>upérieur) [</w:t>
            </w:r>
            <w:r>
              <w:rPr>
                <w:sz w:val="22"/>
                <w:szCs w:val="22"/>
              </w:rPr>
              <w:t>2</w:t>
            </w:r>
            <w:r w:rsidRPr="0032032F">
              <w:rPr>
                <w:sz w:val="22"/>
                <w:szCs w:val="22"/>
              </w:rPr>
              <w:t xml:space="preserve">, </w:t>
            </w:r>
            <w:r>
              <w:rPr>
                <w:sz w:val="22"/>
                <w:szCs w:val="22"/>
              </w:rPr>
              <w:t>5</w:t>
            </w:r>
            <w:r w:rsidRPr="0032032F">
              <w:rPr>
                <w:sz w:val="22"/>
                <w:szCs w:val="22"/>
              </w:rPr>
              <w:t xml:space="preserve">], </w:t>
            </w:r>
            <w:r w:rsidR="00944498">
              <w:rPr>
                <w:sz w:val="22"/>
                <w:szCs w:val="22"/>
              </w:rPr>
              <w:t>c</w:t>
            </w:r>
            <w:r w:rsidRPr="0032032F">
              <w:rPr>
                <w:sz w:val="22"/>
                <w:szCs w:val="22"/>
              </w:rPr>
              <w:t xml:space="preserve">ortex </w:t>
            </w:r>
            <w:r w:rsidR="00944498">
              <w:rPr>
                <w:sz w:val="22"/>
                <w:szCs w:val="22"/>
              </w:rPr>
              <w:t>p</w:t>
            </w:r>
            <w:r w:rsidRPr="0032032F">
              <w:rPr>
                <w:sz w:val="22"/>
                <w:szCs w:val="22"/>
              </w:rPr>
              <w:t>ariétal (inférieur/supérieur) [</w:t>
            </w:r>
            <w:r>
              <w:rPr>
                <w:sz w:val="22"/>
                <w:szCs w:val="22"/>
              </w:rPr>
              <w:t>2</w:t>
            </w:r>
            <w:r w:rsidRPr="0032032F">
              <w:rPr>
                <w:sz w:val="22"/>
                <w:szCs w:val="22"/>
              </w:rPr>
              <w:t xml:space="preserve">, </w:t>
            </w:r>
            <w:r>
              <w:rPr>
                <w:sz w:val="22"/>
                <w:szCs w:val="22"/>
              </w:rPr>
              <w:t>4</w:t>
            </w:r>
            <w:r w:rsidRPr="0032032F">
              <w:rPr>
                <w:sz w:val="22"/>
                <w:szCs w:val="22"/>
              </w:rPr>
              <w:t xml:space="preserve">, </w:t>
            </w:r>
            <w:r>
              <w:rPr>
                <w:sz w:val="22"/>
                <w:szCs w:val="22"/>
              </w:rPr>
              <w:t>5</w:t>
            </w:r>
            <w:r w:rsidRPr="0032032F">
              <w:rPr>
                <w:sz w:val="22"/>
                <w:szCs w:val="22"/>
              </w:rPr>
              <w:t xml:space="preserve">], </w:t>
            </w:r>
            <w:r w:rsidR="00944498">
              <w:rPr>
                <w:sz w:val="22"/>
                <w:szCs w:val="22"/>
              </w:rPr>
              <w:t>f</w:t>
            </w:r>
            <w:r w:rsidRPr="0032032F">
              <w:rPr>
                <w:sz w:val="22"/>
                <w:szCs w:val="22"/>
              </w:rPr>
              <w:t>aisceau</w:t>
            </w:r>
            <w:r w:rsidR="00944498">
              <w:rPr>
                <w:sz w:val="22"/>
                <w:szCs w:val="22"/>
              </w:rPr>
              <w:t xml:space="preserve"> l</w:t>
            </w:r>
            <w:r w:rsidRPr="0032032F">
              <w:rPr>
                <w:sz w:val="22"/>
                <w:szCs w:val="22"/>
              </w:rPr>
              <w:t xml:space="preserve">ongitudinal </w:t>
            </w:r>
            <w:r w:rsidR="00944498">
              <w:rPr>
                <w:sz w:val="22"/>
                <w:szCs w:val="22"/>
              </w:rPr>
              <w:t>s</w:t>
            </w:r>
            <w:r w:rsidRPr="0032032F">
              <w:rPr>
                <w:sz w:val="22"/>
                <w:szCs w:val="22"/>
              </w:rPr>
              <w:t>upérieur/</w:t>
            </w:r>
            <w:r w:rsidR="00944498">
              <w:rPr>
                <w:sz w:val="22"/>
                <w:szCs w:val="22"/>
              </w:rPr>
              <w:t>c</w:t>
            </w:r>
            <w:r w:rsidRPr="0032032F">
              <w:rPr>
                <w:sz w:val="22"/>
                <w:szCs w:val="22"/>
              </w:rPr>
              <w:t xml:space="preserve">orona </w:t>
            </w:r>
            <w:proofErr w:type="spellStart"/>
            <w:r w:rsidR="00944498">
              <w:rPr>
                <w:sz w:val="22"/>
                <w:szCs w:val="22"/>
              </w:rPr>
              <w:t>r</w:t>
            </w:r>
            <w:r w:rsidRPr="0032032F">
              <w:rPr>
                <w:sz w:val="22"/>
                <w:szCs w:val="22"/>
              </w:rPr>
              <w:t>adiata</w:t>
            </w:r>
            <w:proofErr w:type="spellEnd"/>
            <w:r w:rsidRPr="0032032F">
              <w:rPr>
                <w:sz w:val="22"/>
                <w:szCs w:val="22"/>
              </w:rPr>
              <w:t xml:space="preserve"> [</w:t>
            </w:r>
            <w:r>
              <w:rPr>
                <w:sz w:val="22"/>
                <w:szCs w:val="22"/>
              </w:rPr>
              <w:t>5</w:t>
            </w:r>
            <w:r w:rsidRPr="0032032F">
              <w:rPr>
                <w:sz w:val="22"/>
                <w:szCs w:val="22"/>
              </w:rPr>
              <w:t>].</w:t>
            </w:r>
          </w:p>
        </w:tc>
      </w:tr>
      <w:tr w:rsidR="009838E9" w14:paraId="6630DD44" w14:textId="77777777" w:rsidTr="16073718">
        <w:trPr>
          <w:trHeight w:val="1226"/>
        </w:trPr>
        <w:tc>
          <w:tcPr>
            <w:tcW w:w="6946" w:type="dxa"/>
          </w:tcPr>
          <w:p w14:paraId="2477A202" w14:textId="77777777" w:rsidR="009838E9" w:rsidRPr="009838E9" w:rsidRDefault="009838E9" w:rsidP="00863639">
            <w:pPr>
              <w:ind w:firstLine="0"/>
              <w:rPr>
                <w:sz w:val="22"/>
                <w:szCs w:val="22"/>
              </w:rPr>
            </w:pPr>
            <w:r w:rsidRPr="0032032F">
              <w:rPr>
                <w:b/>
                <w:bCs/>
                <w:sz w:val="22"/>
                <w:szCs w:val="22"/>
              </w:rPr>
              <w:lastRenderedPageBreak/>
              <w:t>Attention Sélective / Soutenue</w:t>
            </w:r>
            <w:r w:rsidRPr="0032032F">
              <w:rPr>
                <w:sz w:val="22"/>
                <w:szCs w:val="22"/>
              </w:rPr>
              <w:t> </w:t>
            </w:r>
          </w:p>
          <w:p w14:paraId="1C8EE418" w14:textId="77777777" w:rsidR="009838E9" w:rsidRPr="009838E9" w:rsidRDefault="009838E9" w:rsidP="00863639">
            <w:pPr>
              <w:ind w:left="180" w:firstLine="0"/>
              <w:rPr>
                <w:sz w:val="22"/>
                <w:szCs w:val="22"/>
              </w:rPr>
            </w:pPr>
            <w:r w:rsidRPr="0032032F">
              <w:rPr>
                <w:sz w:val="22"/>
                <w:szCs w:val="22"/>
              </w:rPr>
              <w:t>Aptitude à focaliser sur l'information pertinente tout en ignorant les distractions.</w:t>
            </w:r>
          </w:p>
        </w:tc>
        <w:tc>
          <w:tcPr>
            <w:tcW w:w="6621" w:type="dxa"/>
            <w:vAlign w:val="center"/>
          </w:tcPr>
          <w:p w14:paraId="30D13D7E" w14:textId="3B9943D1" w:rsidR="009838E9" w:rsidRPr="00DF3817" w:rsidRDefault="009838E9" w:rsidP="00863639">
            <w:pPr>
              <w:ind w:firstLine="0"/>
            </w:pPr>
            <w:r w:rsidRPr="0032032F">
              <w:rPr>
                <w:sz w:val="22"/>
                <w:szCs w:val="22"/>
              </w:rPr>
              <w:t xml:space="preserve">Réseaux </w:t>
            </w:r>
            <w:r w:rsidR="00CE0131">
              <w:rPr>
                <w:sz w:val="22"/>
                <w:szCs w:val="22"/>
              </w:rPr>
              <w:t>a</w:t>
            </w:r>
            <w:r w:rsidRPr="0032032F">
              <w:rPr>
                <w:sz w:val="22"/>
                <w:szCs w:val="22"/>
              </w:rPr>
              <w:t xml:space="preserve">ttentionnels </w:t>
            </w:r>
            <w:r w:rsidR="00CE0131">
              <w:rPr>
                <w:sz w:val="22"/>
                <w:szCs w:val="22"/>
              </w:rPr>
              <w:t>d</w:t>
            </w:r>
            <w:r w:rsidRPr="0032032F">
              <w:rPr>
                <w:sz w:val="22"/>
                <w:szCs w:val="22"/>
              </w:rPr>
              <w:t>orsal/</w:t>
            </w:r>
            <w:r w:rsidR="00CE0131">
              <w:rPr>
                <w:sz w:val="22"/>
                <w:szCs w:val="22"/>
              </w:rPr>
              <w:t>v</w:t>
            </w:r>
            <w:r w:rsidRPr="0032032F">
              <w:rPr>
                <w:sz w:val="22"/>
                <w:szCs w:val="22"/>
              </w:rPr>
              <w:t xml:space="preserve">entral (impliquant </w:t>
            </w:r>
            <w:r w:rsidR="007231B7">
              <w:rPr>
                <w:sz w:val="22"/>
                <w:szCs w:val="22"/>
              </w:rPr>
              <w:t>c</w:t>
            </w:r>
            <w:r w:rsidRPr="0032032F">
              <w:rPr>
                <w:sz w:val="22"/>
                <w:szCs w:val="22"/>
              </w:rPr>
              <w:t xml:space="preserve">ortex </w:t>
            </w:r>
            <w:r w:rsidR="007231B7">
              <w:rPr>
                <w:sz w:val="22"/>
                <w:szCs w:val="22"/>
              </w:rPr>
              <w:t>p</w:t>
            </w:r>
            <w:r w:rsidRPr="0032032F">
              <w:rPr>
                <w:sz w:val="22"/>
                <w:szCs w:val="22"/>
              </w:rPr>
              <w:t xml:space="preserve">ariétal et </w:t>
            </w:r>
            <w:r w:rsidR="007231B7">
              <w:rPr>
                <w:sz w:val="22"/>
                <w:szCs w:val="22"/>
              </w:rPr>
              <w:t>f</w:t>
            </w:r>
            <w:r w:rsidRPr="0032032F">
              <w:rPr>
                <w:sz w:val="22"/>
                <w:szCs w:val="22"/>
              </w:rPr>
              <w:t>rontal, incl.</w:t>
            </w:r>
            <w:r w:rsidR="007231B7">
              <w:rPr>
                <w:sz w:val="22"/>
                <w:szCs w:val="22"/>
              </w:rPr>
              <w:t xml:space="preserve"> g</w:t>
            </w:r>
            <w:r w:rsidRPr="0032032F">
              <w:rPr>
                <w:sz w:val="22"/>
                <w:szCs w:val="22"/>
              </w:rPr>
              <w:t xml:space="preserve">yrus </w:t>
            </w:r>
            <w:r w:rsidR="007231B7">
              <w:rPr>
                <w:sz w:val="22"/>
                <w:szCs w:val="22"/>
              </w:rPr>
              <w:t>f</w:t>
            </w:r>
            <w:r w:rsidRPr="0032032F">
              <w:rPr>
                <w:sz w:val="22"/>
                <w:szCs w:val="22"/>
              </w:rPr>
              <w:t xml:space="preserve">rontal </w:t>
            </w:r>
            <w:r w:rsidR="007231B7">
              <w:rPr>
                <w:sz w:val="22"/>
                <w:szCs w:val="22"/>
              </w:rPr>
              <w:t>s</w:t>
            </w:r>
            <w:r w:rsidRPr="0032032F">
              <w:rPr>
                <w:sz w:val="22"/>
                <w:szCs w:val="22"/>
              </w:rPr>
              <w:t>upérieur/</w:t>
            </w:r>
            <w:r w:rsidR="007231B7">
              <w:rPr>
                <w:sz w:val="22"/>
                <w:szCs w:val="22"/>
              </w:rPr>
              <w:t>o</w:t>
            </w:r>
            <w:r w:rsidRPr="0032032F">
              <w:rPr>
                <w:sz w:val="22"/>
                <w:szCs w:val="22"/>
              </w:rPr>
              <w:t>rbitaire) [</w:t>
            </w:r>
            <w:r>
              <w:rPr>
                <w:sz w:val="22"/>
                <w:szCs w:val="22"/>
              </w:rPr>
              <w:t>3</w:t>
            </w:r>
            <w:r w:rsidRPr="0032032F">
              <w:rPr>
                <w:sz w:val="22"/>
                <w:szCs w:val="22"/>
              </w:rPr>
              <w:t xml:space="preserve">, </w:t>
            </w:r>
            <w:r>
              <w:rPr>
                <w:sz w:val="22"/>
                <w:szCs w:val="22"/>
              </w:rPr>
              <w:t>4</w:t>
            </w:r>
            <w:r w:rsidRPr="0032032F">
              <w:rPr>
                <w:sz w:val="22"/>
                <w:szCs w:val="22"/>
              </w:rPr>
              <w:t xml:space="preserve">, </w:t>
            </w:r>
            <w:r>
              <w:rPr>
                <w:sz w:val="22"/>
                <w:szCs w:val="22"/>
              </w:rPr>
              <w:t>5</w:t>
            </w:r>
            <w:r w:rsidRPr="0032032F">
              <w:rPr>
                <w:sz w:val="22"/>
                <w:szCs w:val="22"/>
              </w:rPr>
              <w:t>].</w:t>
            </w:r>
          </w:p>
        </w:tc>
      </w:tr>
      <w:tr w:rsidR="00944498" w14:paraId="4ACA8B95" w14:textId="77777777" w:rsidTr="16073718">
        <w:trPr>
          <w:trHeight w:val="1226"/>
        </w:trPr>
        <w:tc>
          <w:tcPr>
            <w:tcW w:w="6946" w:type="dxa"/>
          </w:tcPr>
          <w:p w14:paraId="7BA57961" w14:textId="77777777" w:rsidR="009838E9" w:rsidRPr="009838E9" w:rsidRDefault="009838E9" w:rsidP="00863639">
            <w:pPr>
              <w:ind w:firstLine="0"/>
              <w:rPr>
                <w:b/>
                <w:bCs/>
                <w:sz w:val="22"/>
                <w:szCs w:val="22"/>
              </w:rPr>
            </w:pPr>
            <w:r w:rsidRPr="0032032F">
              <w:rPr>
                <w:b/>
                <w:bCs/>
                <w:sz w:val="22"/>
                <w:szCs w:val="22"/>
              </w:rPr>
              <w:t>Traitement Visuo-Spatial (Intégration/Organisation)</w:t>
            </w:r>
          </w:p>
          <w:p w14:paraId="162E6BDC" w14:textId="77777777" w:rsidR="009838E9" w:rsidRPr="009838E9" w:rsidRDefault="009838E9" w:rsidP="00863639">
            <w:pPr>
              <w:ind w:left="180" w:firstLine="0"/>
              <w:rPr>
                <w:sz w:val="22"/>
                <w:szCs w:val="22"/>
              </w:rPr>
            </w:pPr>
            <w:r w:rsidRPr="0032032F">
              <w:rPr>
                <w:sz w:val="22"/>
                <w:szCs w:val="22"/>
              </w:rPr>
              <w:t>Habileté à percevoir, manipuler et organiser l'information visuelle dans l'espace.</w:t>
            </w:r>
          </w:p>
        </w:tc>
        <w:tc>
          <w:tcPr>
            <w:tcW w:w="6621" w:type="dxa"/>
            <w:vAlign w:val="center"/>
          </w:tcPr>
          <w:p w14:paraId="0DECA6E0" w14:textId="7DA2A91B" w:rsidR="009838E9" w:rsidRPr="00DF3817" w:rsidRDefault="009838E9" w:rsidP="00863639">
            <w:pPr>
              <w:ind w:firstLine="0"/>
            </w:pPr>
            <w:r w:rsidRPr="0032032F">
              <w:rPr>
                <w:sz w:val="22"/>
                <w:szCs w:val="22"/>
              </w:rPr>
              <w:t xml:space="preserve">Lobe </w:t>
            </w:r>
            <w:r w:rsidR="007231B7">
              <w:rPr>
                <w:sz w:val="22"/>
                <w:szCs w:val="22"/>
              </w:rPr>
              <w:t>t</w:t>
            </w:r>
            <w:r w:rsidRPr="0032032F">
              <w:rPr>
                <w:sz w:val="22"/>
                <w:szCs w:val="22"/>
              </w:rPr>
              <w:t xml:space="preserve">emporal (incl. gyri </w:t>
            </w:r>
            <w:r w:rsidR="007231B7">
              <w:rPr>
                <w:sz w:val="22"/>
                <w:szCs w:val="22"/>
              </w:rPr>
              <w:t>i</w:t>
            </w:r>
            <w:r w:rsidRPr="0032032F">
              <w:rPr>
                <w:sz w:val="22"/>
                <w:szCs w:val="22"/>
              </w:rPr>
              <w:t>nférieur/</w:t>
            </w:r>
            <w:r w:rsidR="007231B7">
              <w:rPr>
                <w:sz w:val="22"/>
                <w:szCs w:val="22"/>
              </w:rPr>
              <w:t>m</w:t>
            </w:r>
            <w:r w:rsidRPr="0032032F">
              <w:rPr>
                <w:sz w:val="22"/>
                <w:szCs w:val="22"/>
              </w:rPr>
              <w:t xml:space="preserve">édian, </w:t>
            </w:r>
            <w:r w:rsidR="007231B7">
              <w:rPr>
                <w:sz w:val="22"/>
                <w:szCs w:val="22"/>
              </w:rPr>
              <w:t>p</w:t>
            </w:r>
            <w:r w:rsidRPr="0032032F">
              <w:rPr>
                <w:sz w:val="22"/>
                <w:szCs w:val="22"/>
              </w:rPr>
              <w:t xml:space="preserve">arahippocampique, </w:t>
            </w:r>
            <w:r w:rsidR="007231B7">
              <w:rPr>
                <w:sz w:val="22"/>
                <w:szCs w:val="22"/>
              </w:rPr>
              <w:t>f</w:t>
            </w:r>
            <w:r w:rsidRPr="0032032F">
              <w:rPr>
                <w:sz w:val="22"/>
                <w:szCs w:val="22"/>
              </w:rPr>
              <w:t>usiforme) [</w:t>
            </w:r>
            <w:r>
              <w:rPr>
                <w:sz w:val="22"/>
                <w:szCs w:val="22"/>
              </w:rPr>
              <w:t>5</w:t>
            </w:r>
            <w:r w:rsidRPr="0032032F">
              <w:rPr>
                <w:sz w:val="22"/>
                <w:szCs w:val="22"/>
              </w:rPr>
              <w:t xml:space="preserve">], </w:t>
            </w:r>
            <w:r w:rsidR="00944498">
              <w:rPr>
                <w:sz w:val="22"/>
                <w:szCs w:val="22"/>
              </w:rPr>
              <w:t>c</w:t>
            </w:r>
            <w:r w:rsidRPr="0032032F">
              <w:rPr>
                <w:sz w:val="22"/>
                <w:szCs w:val="22"/>
              </w:rPr>
              <w:t xml:space="preserve">ortex </w:t>
            </w:r>
            <w:r w:rsidR="00944498">
              <w:rPr>
                <w:sz w:val="22"/>
                <w:szCs w:val="22"/>
              </w:rPr>
              <w:t>o</w:t>
            </w:r>
            <w:r w:rsidRPr="0032032F">
              <w:rPr>
                <w:sz w:val="22"/>
                <w:szCs w:val="22"/>
              </w:rPr>
              <w:t>ccipital [</w:t>
            </w:r>
            <w:r>
              <w:rPr>
                <w:sz w:val="22"/>
                <w:szCs w:val="22"/>
              </w:rPr>
              <w:t>5</w:t>
            </w:r>
            <w:r w:rsidRPr="0032032F">
              <w:rPr>
                <w:sz w:val="22"/>
                <w:szCs w:val="22"/>
              </w:rPr>
              <w:t xml:space="preserve">], </w:t>
            </w:r>
            <w:r w:rsidR="00944498">
              <w:rPr>
                <w:sz w:val="22"/>
                <w:szCs w:val="22"/>
              </w:rPr>
              <w:t>c</w:t>
            </w:r>
            <w:r w:rsidRPr="0032032F">
              <w:rPr>
                <w:sz w:val="22"/>
                <w:szCs w:val="22"/>
              </w:rPr>
              <w:t xml:space="preserve">ortex </w:t>
            </w:r>
            <w:r w:rsidR="00944498">
              <w:rPr>
                <w:sz w:val="22"/>
                <w:szCs w:val="22"/>
              </w:rPr>
              <w:t>p</w:t>
            </w:r>
            <w:r w:rsidRPr="0032032F">
              <w:rPr>
                <w:sz w:val="22"/>
                <w:szCs w:val="22"/>
              </w:rPr>
              <w:t xml:space="preserve">ariétal </w:t>
            </w:r>
            <w:r w:rsidR="00944498">
              <w:rPr>
                <w:sz w:val="22"/>
                <w:szCs w:val="22"/>
              </w:rPr>
              <w:t>(v</w:t>
            </w:r>
            <w:r w:rsidRPr="0032032F">
              <w:rPr>
                <w:sz w:val="22"/>
                <w:szCs w:val="22"/>
              </w:rPr>
              <w:t xml:space="preserve">oie </w:t>
            </w:r>
            <w:r w:rsidR="00944498">
              <w:rPr>
                <w:sz w:val="22"/>
                <w:szCs w:val="22"/>
              </w:rPr>
              <w:t>d</w:t>
            </w:r>
            <w:r w:rsidRPr="0032032F">
              <w:rPr>
                <w:sz w:val="22"/>
                <w:szCs w:val="22"/>
              </w:rPr>
              <w:t>orsale/</w:t>
            </w:r>
            <w:r w:rsidR="007231B7">
              <w:rPr>
                <w:sz w:val="22"/>
                <w:szCs w:val="22"/>
              </w:rPr>
              <w:t>v</w:t>
            </w:r>
            <w:r w:rsidRPr="0032032F">
              <w:rPr>
                <w:sz w:val="22"/>
                <w:szCs w:val="22"/>
              </w:rPr>
              <w:t>entrale) [</w:t>
            </w:r>
            <w:r>
              <w:rPr>
                <w:sz w:val="22"/>
                <w:szCs w:val="22"/>
              </w:rPr>
              <w:t>4</w:t>
            </w:r>
            <w:r w:rsidRPr="0032032F">
              <w:rPr>
                <w:sz w:val="22"/>
                <w:szCs w:val="22"/>
              </w:rPr>
              <w:t xml:space="preserve">, </w:t>
            </w:r>
            <w:r>
              <w:rPr>
                <w:sz w:val="22"/>
                <w:szCs w:val="22"/>
              </w:rPr>
              <w:t>5</w:t>
            </w:r>
            <w:r w:rsidRPr="0032032F">
              <w:rPr>
                <w:sz w:val="22"/>
                <w:szCs w:val="22"/>
              </w:rPr>
              <w:t>].</w:t>
            </w:r>
          </w:p>
        </w:tc>
      </w:tr>
      <w:tr w:rsidR="00944498" w14:paraId="661A4DE1" w14:textId="77777777" w:rsidTr="16073718">
        <w:trPr>
          <w:trHeight w:val="723"/>
        </w:trPr>
        <w:tc>
          <w:tcPr>
            <w:tcW w:w="6946" w:type="dxa"/>
            <w:tcBorders>
              <w:bottom w:val="single" w:sz="4" w:space="0" w:color="auto"/>
            </w:tcBorders>
          </w:tcPr>
          <w:p w14:paraId="5759B369" w14:textId="77777777" w:rsidR="009838E9" w:rsidRPr="009838E9" w:rsidRDefault="009838E9" w:rsidP="00863639">
            <w:pPr>
              <w:ind w:firstLine="0"/>
              <w:rPr>
                <w:sz w:val="22"/>
                <w:szCs w:val="22"/>
              </w:rPr>
            </w:pPr>
            <w:r w:rsidRPr="0032032F">
              <w:rPr>
                <w:b/>
                <w:bCs/>
                <w:sz w:val="22"/>
                <w:szCs w:val="22"/>
              </w:rPr>
              <w:t>Coordination Motrice / Apprentissage Procédural</w:t>
            </w:r>
            <w:r w:rsidRPr="0032032F">
              <w:rPr>
                <w:sz w:val="22"/>
                <w:szCs w:val="22"/>
              </w:rPr>
              <w:t> </w:t>
            </w:r>
          </w:p>
          <w:p w14:paraId="2744ACA5" w14:textId="77777777" w:rsidR="009838E9" w:rsidRPr="009838E9" w:rsidRDefault="009838E9" w:rsidP="00863639">
            <w:pPr>
              <w:ind w:left="180" w:firstLine="0"/>
              <w:rPr>
                <w:sz w:val="22"/>
                <w:szCs w:val="22"/>
              </w:rPr>
            </w:pPr>
            <w:r w:rsidRPr="0032032F">
              <w:rPr>
                <w:sz w:val="22"/>
                <w:szCs w:val="22"/>
              </w:rPr>
              <w:t>Précision et apprentissage des séquences motrices.</w:t>
            </w:r>
          </w:p>
        </w:tc>
        <w:tc>
          <w:tcPr>
            <w:tcW w:w="6621" w:type="dxa"/>
            <w:tcBorders>
              <w:bottom w:val="single" w:sz="4" w:space="0" w:color="auto"/>
            </w:tcBorders>
            <w:vAlign w:val="center"/>
          </w:tcPr>
          <w:p w14:paraId="10A00631" w14:textId="4EB5898B" w:rsidR="009838E9" w:rsidRPr="00DF3817" w:rsidRDefault="009838E9" w:rsidP="00863639">
            <w:pPr>
              <w:ind w:firstLine="0"/>
            </w:pPr>
            <w:r w:rsidRPr="0032032F">
              <w:rPr>
                <w:sz w:val="22"/>
                <w:szCs w:val="22"/>
              </w:rPr>
              <w:t>Cervelet [</w:t>
            </w:r>
            <w:r>
              <w:rPr>
                <w:sz w:val="22"/>
                <w:szCs w:val="22"/>
              </w:rPr>
              <w:t>5</w:t>
            </w:r>
            <w:r w:rsidRPr="0032032F">
              <w:rPr>
                <w:sz w:val="22"/>
                <w:szCs w:val="22"/>
              </w:rPr>
              <w:t xml:space="preserve">], </w:t>
            </w:r>
            <w:r w:rsidR="00944498">
              <w:rPr>
                <w:sz w:val="22"/>
                <w:szCs w:val="22"/>
              </w:rPr>
              <w:t>g</w:t>
            </w:r>
            <w:r w:rsidRPr="0032032F">
              <w:rPr>
                <w:sz w:val="22"/>
                <w:szCs w:val="22"/>
              </w:rPr>
              <w:t xml:space="preserve">anglions de la </w:t>
            </w:r>
            <w:r w:rsidR="00944498">
              <w:rPr>
                <w:sz w:val="22"/>
                <w:szCs w:val="22"/>
              </w:rPr>
              <w:t>b</w:t>
            </w:r>
            <w:r w:rsidRPr="0032032F">
              <w:rPr>
                <w:sz w:val="22"/>
                <w:szCs w:val="22"/>
              </w:rPr>
              <w:t>ase (</w:t>
            </w:r>
            <w:r w:rsidR="00944498">
              <w:rPr>
                <w:sz w:val="22"/>
                <w:szCs w:val="22"/>
              </w:rPr>
              <w:t>p</w:t>
            </w:r>
            <w:r w:rsidRPr="0032032F">
              <w:rPr>
                <w:sz w:val="22"/>
                <w:szCs w:val="22"/>
              </w:rPr>
              <w:t>utamen) [</w:t>
            </w:r>
            <w:r>
              <w:rPr>
                <w:sz w:val="22"/>
                <w:szCs w:val="22"/>
              </w:rPr>
              <w:t>5</w:t>
            </w:r>
            <w:r w:rsidRPr="0032032F">
              <w:rPr>
                <w:sz w:val="22"/>
                <w:szCs w:val="22"/>
              </w:rPr>
              <w:t xml:space="preserve">], </w:t>
            </w:r>
            <w:r w:rsidR="00944498">
              <w:rPr>
                <w:sz w:val="22"/>
                <w:szCs w:val="22"/>
              </w:rPr>
              <w:t>t</w:t>
            </w:r>
            <w:r w:rsidRPr="0032032F">
              <w:rPr>
                <w:sz w:val="22"/>
                <w:szCs w:val="22"/>
              </w:rPr>
              <w:t xml:space="preserve">ractus </w:t>
            </w:r>
            <w:r w:rsidR="00944498">
              <w:rPr>
                <w:sz w:val="22"/>
                <w:szCs w:val="22"/>
              </w:rPr>
              <w:t>c</w:t>
            </w:r>
            <w:r w:rsidRPr="0032032F">
              <w:rPr>
                <w:sz w:val="22"/>
                <w:szCs w:val="22"/>
              </w:rPr>
              <w:t>orticospinal [</w:t>
            </w:r>
            <w:r>
              <w:rPr>
                <w:sz w:val="22"/>
                <w:szCs w:val="22"/>
              </w:rPr>
              <w:t>5</w:t>
            </w:r>
            <w:r w:rsidRPr="0032032F">
              <w:rPr>
                <w:sz w:val="22"/>
                <w:szCs w:val="22"/>
              </w:rPr>
              <w:t>].</w:t>
            </w:r>
          </w:p>
        </w:tc>
      </w:tr>
      <w:tr w:rsidR="009838E9" w14:paraId="7151B08D" w14:textId="77777777" w:rsidTr="16073718">
        <w:trPr>
          <w:trHeight w:val="1226"/>
        </w:trPr>
        <w:tc>
          <w:tcPr>
            <w:tcW w:w="13567" w:type="dxa"/>
            <w:gridSpan w:val="2"/>
            <w:tcBorders>
              <w:top w:val="single" w:sz="4" w:space="0" w:color="auto"/>
            </w:tcBorders>
          </w:tcPr>
          <w:p w14:paraId="1A2AA6E7" w14:textId="4892FBAA" w:rsidR="009838E9" w:rsidRPr="00DF3817" w:rsidRDefault="009838E9" w:rsidP="00863639">
            <w:pPr>
              <w:spacing w:before="120"/>
              <w:ind w:firstLine="0"/>
            </w:pPr>
            <w:r w:rsidRPr="00144109">
              <w:rPr>
                <w:sz w:val="20"/>
                <w:szCs w:val="20"/>
              </w:rPr>
              <w:t xml:space="preserve">Notes. Ce tableau liste les régions cérébrales généralement considérées comme impliquées dans chaque fonction exécutive. </w:t>
            </w:r>
            <w:r w:rsidR="007231B7">
              <w:rPr>
                <w:sz w:val="20"/>
                <w:szCs w:val="20"/>
              </w:rPr>
              <w:t>Les</w:t>
            </w:r>
            <w:r w:rsidRPr="00144109">
              <w:rPr>
                <w:sz w:val="20"/>
                <w:szCs w:val="20"/>
              </w:rPr>
              <w:t xml:space="preserve"> régions spécifiques mentionnées est principalement basée sur </w:t>
            </w:r>
            <w:r w:rsidR="007231B7">
              <w:rPr>
                <w:sz w:val="20"/>
                <w:szCs w:val="20"/>
              </w:rPr>
              <w:t>les</w:t>
            </w:r>
            <w:r w:rsidRPr="00144109">
              <w:rPr>
                <w:sz w:val="20"/>
                <w:szCs w:val="20"/>
              </w:rPr>
              <w:t xml:space="preserve"> zones montr</w:t>
            </w:r>
            <w:r w:rsidR="007231B7">
              <w:rPr>
                <w:sz w:val="20"/>
                <w:szCs w:val="20"/>
              </w:rPr>
              <w:t xml:space="preserve">ant </w:t>
            </w:r>
            <w:r w:rsidRPr="00144109">
              <w:rPr>
                <w:sz w:val="20"/>
                <w:szCs w:val="20"/>
              </w:rPr>
              <w:t>des altérations structurelles ou fonctionnelles</w:t>
            </w:r>
            <w:r>
              <w:rPr>
                <w:sz w:val="20"/>
                <w:szCs w:val="20"/>
              </w:rPr>
              <w:t>,</w:t>
            </w:r>
            <w:r w:rsidRPr="00144109">
              <w:rPr>
                <w:sz w:val="20"/>
                <w:szCs w:val="20"/>
              </w:rPr>
              <w:t xml:space="preserve"> selon les études de Zhang et al. [</w:t>
            </w:r>
            <w:r w:rsidR="007231B7">
              <w:rPr>
                <w:sz w:val="20"/>
                <w:szCs w:val="20"/>
              </w:rPr>
              <w:t>5</w:t>
            </w:r>
            <w:r w:rsidRPr="00144109">
              <w:rPr>
                <w:sz w:val="20"/>
                <w:szCs w:val="20"/>
              </w:rPr>
              <w:t>], suggérant leur rôle dans les déficits cognitifs observés ;</w:t>
            </w:r>
            <w:r>
              <w:rPr>
                <w:sz w:val="20"/>
                <w:szCs w:val="20"/>
              </w:rPr>
              <w:t xml:space="preserve"> </w:t>
            </w:r>
            <w:r w:rsidRPr="00944498">
              <w:rPr>
                <w:sz w:val="20"/>
                <w:szCs w:val="20"/>
              </w:rPr>
              <w:t xml:space="preserve">DLPFC = Cortex Préfrontal </w:t>
            </w:r>
            <w:proofErr w:type="spellStart"/>
            <w:r w:rsidRPr="00944498">
              <w:rPr>
                <w:sz w:val="20"/>
                <w:szCs w:val="20"/>
              </w:rPr>
              <w:t>Dorso-Latéral</w:t>
            </w:r>
            <w:proofErr w:type="spellEnd"/>
            <w:r w:rsidRPr="00944498">
              <w:rPr>
                <w:sz w:val="20"/>
                <w:szCs w:val="20"/>
              </w:rPr>
              <w:t> ;</w:t>
            </w:r>
            <w:r w:rsidR="00944498">
              <w:rPr>
                <w:sz w:val="20"/>
                <w:szCs w:val="20"/>
              </w:rPr>
              <w:t xml:space="preserve"> GP = </w:t>
            </w:r>
            <w:proofErr w:type="spellStart"/>
            <w:r w:rsidR="00944498">
              <w:rPr>
                <w:sz w:val="20"/>
                <w:szCs w:val="20"/>
              </w:rPr>
              <w:t>Globus</w:t>
            </w:r>
            <w:proofErr w:type="spellEnd"/>
            <w:r w:rsidR="00944498">
              <w:rPr>
                <w:sz w:val="20"/>
                <w:szCs w:val="20"/>
              </w:rPr>
              <w:t xml:space="preserve"> Pallidus ;</w:t>
            </w:r>
            <w:r w:rsidRPr="00944498">
              <w:rPr>
                <w:sz w:val="20"/>
                <w:szCs w:val="20"/>
              </w:rPr>
              <w:t xml:space="preserve"> </w:t>
            </w:r>
            <w:r w:rsidR="00944498">
              <w:rPr>
                <w:sz w:val="20"/>
                <w:szCs w:val="20"/>
              </w:rPr>
              <w:t xml:space="preserve">VLPFC = </w:t>
            </w:r>
            <w:r w:rsidR="00944498" w:rsidRPr="00944498">
              <w:rPr>
                <w:sz w:val="20"/>
                <w:szCs w:val="20"/>
              </w:rPr>
              <w:t>Cortex Préfrontal Ventrolatéral</w:t>
            </w:r>
            <w:r w:rsidR="00944498">
              <w:rPr>
                <w:sz w:val="20"/>
                <w:szCs w:val="20"/>
              </w:rPr>
              <w:t xml:space="preserve"> ; </w:t>
            </w:r>
            <w:r w:rsidR="00944498" w:rsidRPr="00944498">
              <w:rPr>
                <w:sz w:val="20"/>
                <w:szCs w:val="20"/>
              </w:rPr>
              <w:t>ACC = Cortex Cingulaire Antérieur</w:t>
            </w:r>
            <w:r w:rsidR="00944498" w:rsidRPr="00944498">
              <w:rPr>
                <w:sz w:val="18"/>
                <w:szCs w:val="18"/>
              </w:rPr>
              <w:t xml:space="preserve"> </w:t>
            </w:r>
            <w:r w:rsidRPr="00144109">
              <w:rPr>
                <w:sz w:val="20"/>
                <w:szCs w:val="20"/>
              </w:rPr>
              <w:t xml:space="preserve">[1] </w:t>
            </w:r>
            <w:proofErr w:type="spellStart"/>
            <w:r w:rsidRPr="00144109">
              <w:rPr>
                <w:sz w:val="20"/>
                <w:szCs w:val="20"/>
              </w:rPr>
              <w:t>Jansma</w:t>
            </w:r>
            <w:proofErr w:type="spellEnd"/>
            <w:r w:rsidRPr="00144109">
              <w:rPr>
                <w:sz w:val="20"/>
                <w:szCs w:val="20"/>
              </w:rPr>
              <w:t xml:space="preserve"> et al. (2007) ; [</w:t>
            </w:r>
            <w:r>
              <w:rPr>
                <w:sz w:val="20"/>
                <w:szCs w:val="20"/>
              </w:rPr>
              <w:t>2</w:t>
            </w:r>
            <w:r w:rsidRPr="00144109">
              <w:rPr>
                <w:sz w:val="20"/>
                <w:szCs w:val="20"/>
              </w:rPr>
              <w:t>] Martín-</w:t>
            </w:r>
            <w:proofErr w:type="spellStart"/>
            <w:r w:rsidRPr="00144109">
              <w:rPr>
                <w:sz w:val="20"/>
                <w:szCs w:val="20"/>
              </w:rPr>
              <w:t>Salguero</w:t>
            </w:r>
            <w:proofErr w:type="spellEnd"/>
            <w:r w:rsidRPr="00144109">
              <w:rPr>
                <w:sz w:val="20"/>
                <w:szCs w:val="20"/>
              </w:rPr>
              <w:t xml:space="preserve"> et al. (2023) ; [</w:t>
            </w:r>
            <w:r>
              <w:rPr>
                <w:sz w:val="20"/>
                <w:szCs w:val="20"/>
              </w:rPr>
              <w:t>3</w:t>
            </w:r>
            <w:r w:rsidRPr="00144109">
              <w:rPr>
                <w:sz w:val="20"/>
                <w:szCs w:val="20"/>
              </w:rPr>
              <w:t>] Posner (2016) ; [</w:t>
            </w:r>
            <w:r>
              <w:rPr>
                <w:sz w:val="20"/>
                <w:szCs w:val="20"/>
              </w:rPr>
              <w:t>4</w:t>
            </w:r>
            <w:r w:rsidRPr="00144109">
              <w:rPr>
                <w:sz w:val="20"/>
                <w:szCs w:val="20"/>
              </w:rPr>
              <w:t xml:space="preserve">] </w:t>
            </w:r>
            <w:proofErr w:type="spellStart"/>
            <w:r w:rsidRPr="00144109">
              <w:rPr>
                <w:sz w:val="20"/>
                <w:szCs w:val="20"/>
              </w:rPr>
              <w:t>Corbetta</w:t>
            </w:r>
            <w:proofErr w:type="spellEnd"/>
            <w:r w:rsidRPr="00144109">
              <w:rPr>
                <w:sz w:val="20"/>
                <w:szCs w:val="20"/>
              </w:rPr>
              <w:t xml:space="preserve"> et al. (1998) ; [</w:t>
            </w:r>
            <w:r>
              <w:rPr>
                <w:sz w:val="20"/>
                <w:szCs w:val="20"/>
              </w:rPr>
              <w:t>5</w:t>
            </w:r>
            <w:r w:rsidRPr="00144109">
              <w:rPr>
                <w:sz w:val="20"/>
                <w:szCs w:val="20"/>
              </w:rPr>
              <w:t>] Zhang et al. (2022). Les fonctions sont basées sur Wechsler (2014).</w:t>
            </w:r>
          </w:p>
        </w:tc>
      </w:tr>
    </w:tbl>
    <w:p w14:paraId="69F3EB17" w14:textId="77777777" w:rsidR="009838E9" w:rsidRDefault="009838E9" w:rsidP="006816A9"/>
    <w:p w14:paraId="7874B8BB" w14:textId="77777777" w:rsidR="00C40AD3" w:rsidRDefault="00C40AD3" w:rsidP="006816A9"/>
    <w:p w14:paraId="1776752C" w14:textId="77777777" w:rsidR="00C40AD3" w:rsidRPr="006816A9" w:rsidRDefault="00C40AD3" w:rsidP="006816A9"/>
    <w:sectPr w:rsidR="00C40AD3" w:rsidRPr="006816A9" w:rsidSect="00944498">
      <w:headerReference w:type="default" r:id="rId30"/>
      <w:footerReference w:type="default" r:id="rId31"/>
      <w:headerReference w:type="first" r:id="rId32"/>
      <w:pgSz w:w="16838" w:h="11906" w:orient="landscape"/>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Jaume Gracia Gracia" w:date="2025-04-10T11:19:00Z" w:initials="JG">
    <w:p w14:paraId="57BFF666" w14:textId="6EBA6F46" w:rsidR="001C6765" w:rsidRDefault="00000000" w:rsidP="001C6765">
      <w:pPr>
        <w:pStyle w:val="Commentaire"/>
        <w:ind w:firstLine="0"/>
      </w:pPr>
      <w:r>
        <w:annotationRef/>
      </w:r>
      <w:r w:rsidR="001C6765">
        <w:t xml:space="preserve">En APA 7th les headings sont en majuscules : </w:t>
      </w:r>
      <w:hyperlink r:id="rId1" w:history="1">
        <w:r w:rsidR="001C6765" w:rsidRPr="001745D5">
          <w:rPr>
            <w:rStyle w:val="Lienhypertexte"/>
          </w:rPr>
          <w:t>https://academicguides.waldenu.edu/writing/apa/headings</w:t>
        </w:r>
      </w:hyperlink>
    </w:p>
    <w:p w14:paraId="7A5C8922" w14:textId="77777777" w:rsidR="001C6765" w:rsidRDefault="001C6765" w:rsidP="001C6765">
      <w:pPr>
        <w:pStyle w:val="Commentaire"/>
        <w:ind w:firstLine="0"/>
      </w:pPr>
      <w:r>
        <w:t>Et</w:t>
      </w:r>
      <w:r>
        <w:br/>
      </w:r>
      <w:hyperlink r:id="rId2" w:history="1">
        <w:r w:rsidRPr="001745D5">
          <w:rPr>
            <w:rStyle w:val="Lienhypertexte"/>
          </w:rPr>
          <w:t>https://cloud.univ-grenoble-alpes.fr/s/Dz26NgwCLZna9nm?dir=undefined&amp;path=%2FR%C3%A9diger%20son%20M%C3%A9moire&amp;openfile=903455760</w:t>
        </w:r>
      </w:hyperlink>
    </w:p>
    <w:p w14:paraId="0AD9BF20" w14:textId="77777777" w:rsidR="001C6765" w:rsidRDefault="001C6765" w:rsidP="001C6765">
      <w:pPr>
        <w:pStyle w:val="Commentaire"/>
        <w:ind w:firstLine="0"/>
      </w:pPr>
      <w:r>
        <w:t>encore une règle bizarre comme celle de ne pas justifier le texte</w:t>
      </w:r>
    </w:p>
  </w:comment>
  <w:comment w:id="11" w:author="Jaume Gracia Gracia" w:date="2025-03-28T12:54:00Z" w:initials="JG">
    <w:p w14:paraId="05D7518B" w14:textId="3875724A" w:rsidR="00B907CD" w:rsidRDefault="00B907CD" w:rsidP="00B907CD">
      <w:pPr>
        <w:pStyle w:val="Commentaire"/>
        <w:ind w:firstLine="0"/>
      </w:pPr>
      <w:r>
        <w:rPr>
          <w:rStyle w:val="Marquedecommentaire"/>
        </w:rPr>
        <w:annotationRef/>
      </w:r>
      <w:r>
        <w:t>J’ai changé un peu le format des tableaux, il me semble moins pertinent parler d’aires et régions alors que je ne discute pas tant la structure mais la fonction. J’ai davantage parlé des effets spécifiques</w:t>
      </w:r>
    </w:p>
  </w:comment>
  <w:comment w:id="19" w:author="Jaume Gracia Gracia" w:date="2025-04-30T10:10:00Z" w:initials="JG">
    <w:p w14:paraId="56F6C2BC" w14:textId="77777777" w:rsidR="00C40AD3" w:rsidRDefault="00C40AD3" w:rsidP="00C40AD3">
      <w:pPr>
        <w:pStyle w:val="Commentaire"/>
        <w:ind w:firstLine="0"/>
      </w:pPr>
      <w:r>
        <w:rPr>
          <w:rStyle w:val="Marquedecommentaire"/>
        </w:rPr>
        <w:annotationRef/>
      </w:r>
      <w:r>
        <w:t>“Une justification de la taille d’échantillon et analyse à priori doit être présente sur l’avis éthique. Copier-coller comme cité dans le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AD9BF20" w15:done="0"/>
  <w15:commentEx w15:paraId="05D7518B" w15:done="0"/>
  <w15:commentEx w15:paraId="56F6C2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11AFC20" w16cex:dateUtc="2025-04-10T09:19:00Z"/>
  <w16cex:commentExtensible w16cex:durableId="79A23F0A" w16cex:dateUtc="2025-03-28T11:54:00Z"/>
  <w16cex:commentExtensible w16cex:durableId="74E44253" w16cex:dateUtc="2025-04-30T0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AD9BF20" w16cid:durableId="511AFC20"/>
  <w16cid:commentId w16cid:paraId="05D7518B" w16cid:durableId="79A23F0A"/>
  <w16cid:commentId w16cid:paraId="56F6C2BC" w16cid:durableId="74E442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0889F" w14:textId="77777777" w:rsidR="00C43DBA" w:rsidRPr="00B560A3" w:rsidRDefault="00C43DBA" w:rsidP="00ED026A">
      <w:r w:rsidRPr="00B560A3">
        <w:separator/>
      </w:r>
    </w:p>
  </w:endnote>
  <w:endnote w:type="continuationSeparator" w:id="0">
    <w:p w14:paraId="29512B4A" w14:textId="77777777" w:rsidR="00C43DBA" w:rsidRPr="00B560A3" w:rsidRDefault="00C43DBA" w:rsidP="00ED026A">
      <w:r w:rsidRPr="00B560A3">
        <w:continuationSeparator/>
      </w:r>
    </w:p>
  </w:endnote>
  <w:endnote w:type="continuationNotice" w:id="1">
    <w:p w14:paraId="731F9BF0" w14:textId="77777777" w:rsidR="00C43DBA" w:rsidRDefault="00C43DB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Serif CJK SC">
    <w:charset w:val="00"/>
    <w:family w:val="auto"/>
    <w:pitch w:val="variable"/>
  </w:font>
  <w:font w:name="Lohit Devanagari">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F2C91F6" w14:paraId="37DAF07C" w14:textId="77777777" w:rsidTr="3F2C91F6">
      <w:trPr>
        <w:trHeight w:val="300"/>
      </w:trPr>
      <w:tc>
        <w:tcPr>
          <w:tcW w:w="3005" w:type="dxa"/>
        </w:tcPr>
        <w:p w14:paraId="24492F07" w14:textId="2E646FA6" w:rsidR="3F2C91F6" w:rsidRDefault="3F2C91F6" w:rsidP="3F2C91F6">
          <w:pPr>
            <w:pStyle w:val="En-tte"/>
            <w:ind w:left="-115"/>
          </w:pPr>
        </w:p>
      </w:tc>
      <w:tc>
        <w:tcPr>
          <w:tcW w:w="3005" w:type="dxa"/>
        </w:tcPr>
        <w:p w14:paraId="01659548" w14:textId="60A63F40" w:rsidR="3F2C91F6" w:rsidRDefault="3F2C91F6" w:rsidP="3F2C91F6">
          <w:pPr>
            <w:pStyle w:val="En-tte"/>
            <w:jc w:val="center"/>
          </w:pPr>
        </w:p>
      </w:tc>
      <w:tc>
        <w:tcPr>
          <w:tcW w:w="3005" w:type="dxa"/>
        </w:tcPr>
        <w:p w14:paraId="7E872646" w14:textId="1DC65E3A" w:rsidR="3F2C91F6" w:rsidRDefault="3F2C91F6" w:rsidP="3F2C91F6">
          <w:pPr>
            <w:pStyle w:val="En-tte"/>
            <w:ind w:right="-115"/>
            <w:jc w:val="right"/>
          </w:pPr>
        </w:p>
      </w:tc>
    </w:tr>
  </w:tbl>
  <w:p w14:paraId="7A7BB88C" w14:textId="6051C849" w:rsidR="3F2C91F6" w:rsidRDefault="3F2C91F6" w:rsidP="3F2C91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76529" w14:textId="3D8FD0CC" w:rsidR="00133537" w:rsidRPr="00FA4932" w:rsidRDefault="00133537" w:rsidP="00FA4932">
    <w:pPr>
      <w:pStyle w:val="Pieddepag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650"/>
      <w:gridCol w:w="4650"/>
      <w:gridCol w:w="4650"/>
    </w:tblGrid>
    <w:tr w:rsidR="3F2C91F6" w14:paraId="47C4191A" w14:textId="77777777" w:rsidTr="3F2C91F6">
      <w:trPr>
        <w:trHeight w:val="300"/>
      </w:trPr>
      <w:tc>
        <w:tcPr>
          <w:tcW w:w="4650" w:type="dxa"/>
        </w:tcPr>
        <w:p w14:paraId="1084FA50" w14:textId="5515AD34" w:rsidR="3F2C91F6" w:rsidRDefault="3F2C91F6" w:rsidP="3F2C91F6">
          <w:pPr>
            <w:pStyle w:val="En-tte"/>
            <w:ind w:left="-115"/>
          </w:pPr>
        </w:p>
      </w:tc>
      <w:tc>
        <w:tcPr>
          <w:tcW w:w="4650" w:type="dxa"/>
        </w:tcPr>
        <w:p w14:paraId="7BE29B88" w14:textId="72A2D6A7" w:rsidR="3F2C91F6" w:rsidRDefault="3F2C91F6" w:rsidP="3F2C91F6">
          <w:pPr>
            <w:pStyle w:val="En-tte"/>
            <w:jc w:val="center"/>
          </w:pPr>
        </w:p>
      </w:tc>
      <w:tc>
        <w:tcPr>
          <w:tcW w:w="4650" w:type="dxa"/>
        </w:tcPr>
        <w:p w14:paraId="7A35A2B2" w14:textId="3E639974" w:rsidR="3F2C91F6" w:rsidRDefault="3F2C91F6" w:rsidP="3F2C91F6">
          <w:pPr>
            <w:pStyle w:val="En-tte"/>
            <w:ind w:right="-115"/>
            <w:jc w:val="right"/>
          </w:pPr>
        </w:p>
      </w:tc>
    </w:tr>
  </w:tbl>
  <w:p w14:paraId="18D4C990" w14:textId="68D9F037" w:rsidR="3F2C91F6" w:rsidRDefault="3F2C91F6" w:rsidP="3F2C91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9B973" w14:textId="77777777" w:rsidR="00C43DBA" w:rsidRPr="00B560A3" w:rsidRDefault="00C43DBA" w:rsidP="00ED026A">
      <w:r w:rsidRPr="00B560A3">
        <w:separator/>
      </w:r>
    </w:p>
  </w:footnote>
  <w:footnote w:type="continuationSeparator" w:id="0">
    <w:p w14:paraId="602F844D" w14:textId="77777777" w:rsidR="00C43DBA" w:rsidRPr="00B560A3" w:rsidRDefault="00C43DBA" w:rsidP="00ED026A">
      <w:r w:rsidRPr="00B560A3">
        <w:continuationSeparator/>
      </w:r>
    </w:p>
  </w:footnote>
  <w:footnote w:type="continuationNotice" w:id="1">
    <w:p w14:paraId="2B5C4B9E" w14:textId="77777777" w:rsidR="00C43DBA" w:rsidRDefault="00C43DBA">
      <w:pPr>
        <w:spacing w:line="240" w:lineRule="auto"/>
      </w:pPr>
    </w:p>
  </w:footnote>
  <w:footnote w:id="2">
    <w:p w14:paraId="1D70AEC6" w14:textId="2410CF13" w:rsidR="2C872AAB" w:rsidRDefault="2C872AAB" w:rsidP="2C872AAB">
      <w:pPr>
        <w:pStyle w:val="Notedebasdepage"/>
      </w:pPr>
      <w:r w:rsidRPr="00C40AD3">
        <w:rPr>
          <w:rStyle w:val="Appelnotedebasdep"/>
        </w:rPr>
        <w:footnoteRef/>
      </w:r>
      <w:r>
        <w:t xml:space="preserve"> Se dit d'une pression ambiante plus faible que la pression atmosphérique, ou d'une solution de densité plus faible que celle du liquide cérébrospinal (Académie Nationale de Médecine, 2020)</w:t>
      </w:r>
    </w:p>
  </w:footnote>
  <w:footnote w:id="3">
    <w:p w14:paraId="58D36860" w14:textId="073E0B36" w:rsidR="00F1012A" w:rsidRPr="00F1012A" w:rsidRDefault="00F1012A">
      <w:pPr>
        <w:pStyle w:val="Notedebasdepage"/>
      </w:pPr>
      <w:r w:rsidRPr="00C40AD3">
        <w:rPr>
          <w:rStyle w:val="Appelnotedebasdep"/>
        </w:rPr>
        <w:footnoteRef/>
      </w:r>
      <w:r>
        <w:t xml:space="preserve"> </w:t>
      </w:r>
      <w:r w:rsidRPr="00FD549C">
        <w:rPr>
          <w:lang w:val="en-US"/>
        </w:rPr>
        <w:t xml:space="preserve">Du </w:t>
      </w:r>
      <w:r w:rsidRPr="00FD549C">
        <w:rPr>
          <w:lang w:val="en-US"/>
        </w:rPr>
        <w:t xml:space="preserve">grec </w:t>
      </w:r>
      <w:r w:rsidRPr="00FD549C">
        <w:rPr>
          <w:i/>
          <w:iCs/>
          <w:lang w:val="en-US"/>
        </w:rPr>
        <w:t>erythro</w:t>
      </w:r>
      <w:r w:rsidRPr="00FD549C">
        <w:rPr>
          <w:lang w:val="en-US"/>
        </w:rPr>
        <w:t xml:space="preserve"> (rouge), </w:t>
      </w:r>
      <w:r w:rsidRPr="00FD549C">
        <w:rPr>
          <w:i/>
          <w:iCs/>
          <w:lang w:val="en-US"/>
        </w:rPr>
        <w:t>poiein</w:t>
      </w:r>
      <w:r w:rsidRPr="00FD549C">
        <w:rPr>
          <w:lang w:val="en-US"/>
        </w:rPr>
        <w:t xml:space="preserve"> (faire)</w:t>
      </w:r>
      <w:r>
        <w:rPr>
          <w:lang w:val="en-US"/>
        </w:rPr>
        <w:t xml:space="preserve"> :</w:t>
      </w:r>
      <w:r w:rsidRPr="00FD549C">
        <w:rPr>
          <w:lang w:val="en-US"/>
        </w:rPr>
        <w:t xml:space="preserve"> processus de production des globules rouges.</w:t>
      </w:r>
    </w:p>
  </w:footnote>
  <w:footnote w:id="4">
    <w:p w14:paraId="1DAD5668" w14:textId="62219908" w:rsidR="00F1012A" w:rsidRPr="00F1012A" w:rsidRDefault="00F1012A">
      <w:pPr>
        <w:pStyle w:val="Notedebasdepage"/>
      </w:pPr>
      <w:r w:rsidRPr="00C40AD3">
        <w:rPr>
          <w:rStyle w:val="Appelnotedebasdep"/>
        </w:rPr>
        <w:footnoteRef/>
      </w:r>
      <w:r>
        <w:t xml:space="preserve"> </w:t>
      </w:r>
      <w:r w:rsidRPr="00FD549C">
        <w:rPr>
          <w:lang w:val="en-US"/>
        </w:rPr>
        <w:t xml:space="preserve">Du </w:t>
      </w:r>
      <w:r w:rsidRPr="00FD549C">
        <w:rPr>
          <w:lang w:val="en-US"/>
        </w:rPr>
        <w:t xml:space="preserve">grec </w:t>
      </w:r>
      <w:r w:rsidRPr="00FD549C">
        <w:rPr>
          <w:i/>
          <w:iCs/>
          <w:lang w:val="en-US"/>
        </w:rPr>
        <w:t>angeion</w:t>
      </w:r>
      <w:r w:rsidRPr="00FD549C">
        <w:rPr>
          <w:lang w:val="en-US"/>
        </w:rPr>
        <w:t xml:space="preserve"> (vaisseau) et </w:t>
      </w:r>
      <w:r w:rsidRPr="00FD549C">
        <w:rPr>
          <w:i/>
          <w:iCs/>
          <w:lang w:val="en-US"/>
        </w:rPr>
        <w:t>genesis</w:t>
      </w:r>
      <w:r w:rsidRPr="00FD549C">
        <w:rPr>
          <w:lang w:val="en-US"/>
        </w:rPr>
        <w:t xml:space="preserve"> (naissance)</w:t>
      </w:r>
      <w:r>
        <w:rPr>
          <w:lang w:val="en-US"/>
        </w:rPr>
        <w:t xml:space="preserve"> : </w:t>
      </w:r>
      <w:r w:rsidRPr="00FD549C">
        <w:rPr>
          <w:lang w:val="en-US"/>
        </w:rPr>
        <w:t>formation de nouveaux vaisseaux sanguins</w:t>
      </w:r>
    </w:p>
  </w:footnote>
  <w:footnote w:id="5">
    <w:p w14:paraId="6C675CA7" w14:textId="5D88CC83" w:rsidR="00D93387" w:rsidRPr="00D93387" w:rsidRDefault="00D93387">
      <w:pPr>
        <w:pStyle w:val="Notedebasdepage"/>
      </w:pPr>
      <w:r w:rsidRPr="00C40AD3">
        <w:rPr>
          <w:rStyle w:val="Appelnotedebasdep"/>
        </w:rPr>
        <w:footnoteRef/>
      </w:r>
      <w:r>
        <w:t xml:space="preserve"> </w:t>
      </w:r>
      <w:r w:rsidRPr="004C1CEE">
        <w:rPr>
          <w:lang w:val="en-US"/>
        </w:rPr>
        <w:t xml:space="preserve">Du </w:t>
      </w:r>
      <w:r w:rsidRPr="004C1CEE">
        <w:rPr>
          <w:lang w:val="en-US"/>
        </w:rPr>
        <w:t xml:space="preserve">grec </w:t>
      </w:r>
      <w:r w:rsidRPr="004C1CEE">
        <w:rPr>
          <w:i/>
          <w:iCs/>
          <w:lang w:val="en-US"/>
        </w:rPr>
        <w:t>haima</w:t>
      </w:r>
      <w:r w:rsidRPr="004C1CEE">
        <w:rPr>
          <w:lang w:val="en-US"/>
        </w:rPr>
        <w:t xml:space="preserve"> (sang) et </w:t>
      </w:r>
      <w:r w:rsidRPr="004C1CEE">
        <w:rPr>
          <w:i/>
          <w:iCs/>
          <w:lang w:val="en-US"/>
        </w:rPr>
        <w:t>krinein</w:t>
      </w:r>
      <w:r w:rsidRPr="004C1CEE">
        <w:rPr>
          <w:lang w:val="en-US"/>
        </w:rPr>
        <w:t xml:space="preserve"> (séparer)</w:t>
      </w:r>
      <w:r>
        <w:rPr>
          <w:lang w:val="en-US"/>
        </w:rPr>
        <w:t xml:space="preserve"> :</w:t>
      </w:r>
      <w:r w:rsidRPr="004C1CEE">
        <w:rPr>
          <w:lang w:val="en-US"/>
        </w:rPr>
        <w:t xml:space="preserve"> séparation des composants sanguins pour mesurer le volume des globules rouges.</w:t>
      </w:r>
    </w:p>
  </w:footnote>
  <w:footnote w:id="6">
    <w:p w14:paraId="486E9093" w14:textId="0219D3D3" w:rsidR="00E77B02" w:rsidRPr="00711EB3" w:rsidRDefault="00E77B02" w:rsidP="00E77B02">
      <w:pPr>
        <w:pStyle w:val="Notedebasdepage"/>
      </w:pPr>
      <w:r w:rsidRPr="00C40AD3">
        <w:rPr>
          <w:rStyle w:val="Appelnotedebasdep"/>
        </w:rPr>
        <w:footnoteRef/>
      </w:r>
      <w:r w:rsidR="3F2C91F6">
        <w:t xml:space="preserve"> </w:t>
      </w:r>
      <w:r w:rsidR="3F2C91F6" w:rsidRPr="00711EB3">
        <w:t xml:space="preserve">Selon Diamond </w:t>
      </w:r>
      <w:r w:rsidR="003024D8">
        <w:fldChar w:fldCharType="begin"/>
      </w:r>
      <w:r w:rsidR="003024D8">
        <w:instrText xml:space="preserve"> ADDIN ZOTERO_ITEM CSL_CITATION {"citationID":"ZTWMq6LS","properties":{"formattedCitation":"(2013)","plainCitation":"(2013)","noteIndex":4},"citationItems":[{"id":932,"uris":["http://zotero.org/users/14443926/items/CRR8UNVW"],"itemData":{"id":932,"type":"article-journal","abstract":"Executive functions (EFs) make possible mentally playing with ideas; taking the time to think before acting; meeting novel, unanticipated challenges; resisting temptations; and staying focused. Core EFs are inhibition [response inhibition (self-control—resisting temptations and resisting acting impulsively) and interference control (selective attention and cognitive inhibition)], working memory, and cognitive ﬂexibility (including creatively thinking “outside the box,” seeing anything from different perspectives, and quickly and ﬂexibly adapting to changed circumstances). The developmental progression and representative measures of each are discussed. Controversies are addressed (e.g., the relation between EFs and ﬂuid intelligence, self-regulation, executive attention, and effortful control, and the relation between working memory and inhibition and attention). The importance of social, emotional, and physical health for cognitive health is discussed because stress, lack of sleep, loneliness, or lack of exercise each impair EFs. That EFs are trainable and can be improved with practice is addressed, including diverse methods tried thus far.","container-title":"Annual Review of Psychology","DOI":"10.1146/annurev-psych-113011-143750","ISSN":"0066-4308, 1545-2085","issue":"1","journalAbbreviation":"Annu. Rev. Psychol.","language":"en","page":"135-168","source":"DOI.org (Crossref)","title":"Executive Functions","URL":"https://www.annualreviews.org/doi/10.1146/annurev-psych-113011-143750","volume":"64","author":[{"family":"Diamond","given":"Adele"}],"accessed":{"date-parts":[["2025",3,2]]},"issued":{"date-parts":[["2013",1,3]]}},"label":"page","suppress-author":true}],"schema":"https://github.com/citation-style-language/schema/raw/master/csl-citation.json"} </w:instrText>
      </w:r>
      <w:r w:rsidR="003024D8">
        <w:fldChar w:fldCharType="separate"/>
      </w:r>
      <w:r w:rsidR="3F2C91F6" w:rsidRPr="003024D8">
        <w:t>(2013)</w:t>
      </w:r>
      <w:r w:rsidR="003024D8">
        <w:fldChar w:fldCharType="end"/>
      </w:r>
      <w:r w:rsidR="3F2C91F6" w:rsidRPr="00711EB3">
        <w:t xml:space="preserve">, les fonctions exécutives incluent : le contrôle inhibiteur (résister aux impulsions), la </w:t>
      </w:r>
      <w:r w:rsidR="00142E33">
        <w:t>MdT</w:t>
      </w:r>
      <w:r w:rsidR="3F2C91F6" w:rsidRPr="00711EB3">
        <w:t xml:space="preserve"> (manipuler l'information temporairement) et la flexibilité cognitive (s'adapter, penser "hors des schémas"), essentielles pour résoudre des problèmes et s'ajuster aux changements. Cf. Annexe</w:t>
      </w:r>
      <w:r w:rsidR="00142E33">
        <w:t xml:space="preserve"> 1</w:t>
      </w:r>
    </w:p>
  </w:footnote>
  <w:footnote w:id="7">
    <w:p w14:paraId="619BD751" w14:textId="45BDA295" w:rsidR="16073718" w:rsidRDefault="16073718" w:rsidP="16073718">
      <w:pPr>
        <w:pStyle w:val="Notedebasdepage"/>
      </w:pPr>
      <w:r w:rsidRPr="00C40AD3">
        <w:rPr>
          <w:rStyle w:val="Appelnotedebasdep"/>
        </w:rPr>
        <w:footnoteRef/>
      </w:r>
      <w:r>
        <w:t xml:space="preserve"> Consultez l’Annexe 1 pour une description détaillée des fonctions évaluées</w:t>
      </w:r>
    </w:p>
  </w:footnote>
  <w:footnote w:id="8">
    <w:p w14:paraId="6CD111D7" w14:textId="64230DD6" w:rsidR="00687632" w:rsidRPr="00687632" w:rsidRDefault="00687632">
      <w:pPr>
        <w:pStyle w:val="Notedebasdepage"/>
      </w:pPr>
      <w:r w:rsidRPr="00C40AD3">
        <w:rPr>
          <w:rStyle w:val="Appelnotedebasdep"/>
        </w:rPr>
        <w:footnoteRef/>
      </w:r>
      <w:r>
        <w:t xml:space="preserve"> Consultez le site web pour obtenir plus d’informations sur le projet</w:t>
      </w:r>
      <w:r w:rsidRPr="00687632">
        <w:t xml:space="preserve"> </w:t>
      </w:r>
      <w:hyperlink r:id="rId1" w:history="1">
        <w:r w:rsidRPr="00687632">
          <w:rPr>
            <w:rStyle w:val="Lienhypertexte"/>
            <w:color w:val="auto"/>
            <w:u w:val="none"/>
          </w:rPr>
          <w:t>https://expedition5300.com/</w:t>
        </w:r>
      </w:hyperlink>
    </w:p>
  </w:footnote>
  <w:footnote w:id="9">
    <w:p w14:paraId="53998FDF" w14:textId="77777777" w:rsidR="00C40AD3" w:rsidRPr="00A0610D" w:rsidRDefault="00C40AD3" w:rsidP="00C40AD3">
      <w:pPr>
        <w:pStyle w:val="Notedebasdepage"/>
      </w:pPr>
      <w:r>
        <w:rPr>
          <w:rStyle w:val="Appelnotedebasdep"/>
        </w:rPr>
        <w:footnoteRef/>
      </w:r>
      <w:r>
        <w:t xml:space="preserve"> </w:t>
      </w:r>
      <w:r w:rsidRPr="00D50AF7">
        <w:t>Les données descriptives et censales ont été compilées à partir de diverses sources</w:t>
      </w:r>
      <w:r>
        <w:t> :</w:t>
      </w:r>
      <w:r w:rsidRPr="00D50AF7">
        <w:t xml:space="preserve"> Instituto </w:t>
      </w:r>
      <w:r w:rsidRPr="00D50AF7">
        <w:t>Geográfico Nacional (IGN)</w:t>
      </w:r>
      <w:r>
        <w:t xml:space="preserve"> et </w:t>
      </w:r>
      <w:r w:rsidRPr="00D50AF7">
        <w:t>Instituto Nacional de Estadística e Informática (INEI) du Pérou, de publications scientifiques pertinentes (Tremblay et Ainslie, 2021 ; West, 2017) et de l'outil en ligne Engineering Toolbox.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F2C91F6" w14:paraId="5006D237" w14:textId="77777777" w:rsidTr="3F2C91F6">
      <w:trPr>
        <w:trHeight w:val="300"/>
      </w:trPr>
      <w:tc>
        <w:tcPr>
          <w:tcW w:w="3005" w:type="dxa"/>
        </w:tcPr>
        <w:p w14:paraId="3F35A532" w14:textId="536AEBFF" w:rsidR="3F2C91F6" w:rsidRDefault="3F2C91F6" w:rsidP="3F2C91F6">
          <w:pPr>
            <w:pStyle w:val="En-tte"/>
            <w:ind w:left="-115"/>
          </w:pPr>
        </w:p>
      </w:tc>
      <w:tc>
        <w:tcPr>
          <w:tcW w:w="3005" w:type="dxa"/>
        </w:tcPr>
        <w:p w14:paraId="1E34B1CB" w14:textId="431BE6F1" w:rsidR="3F2C91F6" w:rsidRDefault="3F2C91F6" w:rsidP="3F2C91F6">
          <w:pPr>
            <w:pStyle w:val="En-tte"/>
            <w:jc w:val="center"/>
          </w:pPr>
        </w:p>
      </w:tc>
      <w:tc>
        <w:tcPr>
          <w:tcW w:w="3005" w:type="dxa"/>
        </w:tcPr>
        <w:p w14:paraId="73ED5EC6" w14:textId="2C93D860" w:rsidR="3F2C91F6" w:rsidRDefault="3F2C91F6" w:rsidP="3F2C91F6">
          <w:pPr>
            <w:pStyle w:val="En-tte"/>
            <w:ind w:right="-115"/>
            <w:jc w:val="right"/>
          </w:pPr>
        </w:p>
      </w:tc>
    </w:tr>
  </w:tbl>
  <w:p w14:paraId="20993CBA" w14:textId="6B901CE7" w:rsidR="3F2C91F6" w:rsidRDefault="3F2C91F6" w:rsidP="3F2C91F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F2C91F6" w14:paraId="5A419E41" w14:textId="77777777" w:rsidTr="3F2C91F6">
      <w:trPr>
        <w:trHeight w:val="300"/>
      </w:trPr>
      <w:tc>
        <w:tcPr>
          <w:tcW w:w="3005" w:type="dxa"/>
        </w:tcPr>
        <w:p w14:paraId="264617C6" w14:textId="7727CDCF" w:rsidR="3F2C91F6" w:rsidRDefault="3F2C91F6" w:rsidP="3F2C91F6">
          <w:pPr>
            <w:pStyle w:val="En-tte"/>
            <w:ind w:left="-115"/>
          </w:pPr>
        </w:p>
      </w:tc>
      <w:tc>
        <w:tcPr>
          <w:tcW w:w="3005" w:type="dxa"/>
        </w:tcPr>
        <w:p w14:paraId="2C9F992A" w14:textId="6C7362C2" w:rsidR="3F2C91F6" w:rsidRDefault="3F2C91F6" w:rsidP="3F2C91F6">
          <w:pPr>
            <w:pStyle w:val="En-tte"/>
            <w:jc w:val="center"/>
          </w:pPr>
        </w:p>
      </w:tc>
      <w:tc>
        <w:tcPr>
          <w:tcW w:w="3005" w:type="dxa"/>
        </w:tcPr>
        <w:p w14:paraId="64C7136C" w14:textId="3AB7BB37" w:rsidR="3F2C91F6" w:rsidRDefault="3F2C91F6" w:rsidP="3F2C91F6">
          <w:pPr>
            <w:pStyle w:val="En-tte"/>
            <w:ind w:right="-115"/>
            <w:jc w:val="right"/>
          </w:pPr>
        </w:p>
      </w:tc>
    </w:tr>
  </w:tbl>
  <w:p w14:paraId="00CF2ACE" w14:textId="492334F9" w:rsidR="3F2C91F6" w:rsidRDefault="3F2C91F6" w:rsidP="3F2C91F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650"/>
      <w:gridCol w:w="4650"/>
      <w:gridCol w:w="4650"/>
    </w:tblGrid>
    <w:tr w:rsidR="3F2C91F6" w14:paraId="496C3BF4" w14:textId="77777777" w:rsidTr="3F2C91F6">
      <w:trPr>
        <w:trHeight w:val="300"/>
      </w:trPr>
      <w:tc>
        <w:tcPr>
          <w:tcW w:w="4650" w:type="dxa"/>
        </w:tcPr>
        <w:p w14:paraId="5D940577" w14:textId="161DFE9B" w:rsidR="3F2C91F6" w:rsidRDefault="3F2C91F6" w:rsidP="3F2C91F6">
          <w:pPr>
            <w:pStyle w:val="En-tte"/>
            <w:ind w:left="-115"/>
          </w:pPr>
        </w:p>
      </w:tc>
      <w:tc>
        <w:tcPr>
          <w:tcW w:w="4650" w:type="dxa"/>
        </w:tcPr>
        <w:p w14:paraId="2E72CEAD" w14:textId="672F4AA0" w:rsidR="3F2C91F6" w:rsidRDefault="3F2C91F6" w:rsidP="3F2C91F6">
          <w:pPr>
            <w:pStyle w:val="En-tte"/>
            <w:jc w:val="center"/>
          </w:pPr>
        </w:p>
      </w:tc>
      <w:tc>
        <w:tcPr>
          <w:tcW w:w="4650" w:type="dxa"/>
        </w:tcPr>
        <w:p w14:paraId="2A40D363" w14:textId="56144F57" w:rsidR="3F2C91F6" w:rsidRDefault="3F2C91F6" w:rsidP="3F2C91F6">
          <w:pPr>
            <w:pStyle w:val="En-tte"/>
            <w:ind w:right="-115"/>
            <w:jc w:val="right"/>
          </w:pPr>
        </w:p>
      </w:tc>
    </w:tr>
  </w:tbl>
  <w:p w14:paraId="65058059" w14:textId="11B82E4F" w:rsidR="3F2C91F6" w:rsidRDefault="3F2C91F6" w:rsidP="3F2C91F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650"/>
      <w:gridCol w:w="4650"/>
      <w:gridCol w:w="4650"/>
    </w:tblGrid>
    <w:tr w:rsidR="3F2C91F6" w14:paraId="51C82EF5" w14:textId="77777777" w:rsidTr="3F2C91F6">
      <w:trPr>
        <w:trHeight w:val="300"/>
      </w:trPr>
      <w:tc>
        <w:tcPr>
          <w:tcW w:w="4650" w:type="dxa"/>
        </w:tcPr>
        <w:p w14:paraId="66AC3C85" w14:textId="16AD78FC" w:rsidR="3F2C91F6" w:rsidRDefault="3F2C91F6" w:rsidP="3F2C91F6">
          <w:pPr>
            <w:pStyle w:val="En-tte"/>
            <w:ind w:left="-115"/>
          </w:pPr>
        </w:p>
      </w:tc>
      <w:tc>
        <w:tcPr>
          <w:tcW w:w="4650" w:type="dxa"/>
        </w:tcPr>
        <w:p w14:paraId="60084E36" w14:textId="02695D9E" w:rsidR="3F2C91F6" w:rsidRDefault="3F2C91F6" w:rsidP="3F2C91F6">
          <w:pPr>
            <w:pStyle w:val="En-tte"/>
            <w:jc w:val="center"/>
          </w:pPr>
        </w:p>
      </w:tc>
      <w:tc>
        <w:tcPr>
          <w:tcW w:w="4650" w:type="dxa"/>
        </w:tcPr>
        <w:p w14:paraId="30EC9304" w14:textId="2E5129E2" w:rsidR="3F2C91F6" w:rsidRDefault="3F2C91F6" w:rsidP="3F2C91F6">
          <w:pPr>
            <w:pStyle w:val="En-tte"/>
            <w:ind w:right="-115"/>
            <w:jc w:val="right"/>
          </w:pPr>
        </w:p>
      </w:tc>
    </w:tr>
  </w:tbl>
  <w:p w14:paraId="629E4A28" w14:textId="6B0F56A6" w:rsidR="3F2C91F6" w:rsidRDefault="3F2C91F6" w:rsidP="3F2C91F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F0D69"/>
    <w:multiLevelType w:val="hybridMultilevel"/>
    <w:tmpl w:val="401251F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646613D"/>
    <w:multiLevelType w:val="multilevel"/>
    <w:tmpl w:val="20E20684"/>
    <w:numStyleLink w:val="WWNum2"/>
  </w:abstractNum>
  <w:abstractNum w:abstractNumId="2" w15:restartNumberingAfterBreak="0">
    <w:nsid w:val="07EE5425"/>
    <w:multiLevelType w:val="hybridMultilevel"/>
    <w:tmpl w:val="B400E10A"/>
    <w:lvl w:ilvl="0" w:tplc="CFB6F118">
      <w:start w:val="1"/>
      <w:numFmt w:val="decimal"/>
      <w:lvlText w:val="%1."/>
      <w:lvlJc w:val="left"/>
      <w:pPr>
        <w:ind w:left="1500" w:hanging="360"/>
      </w:pPr>
    </w:lvl>
    <w:lvl w:ilvl="1" w:tplc="D390D72E">
      <w:start w:val="1"/>
      <w:numFmt w:val="decimal"/>
      <w:lvlText w:val="%2."/>
      <w:lvlJc w:val="left"/>
      <w:pPr>
        <w:ind w:left="1500" w:hanging="360"/>
      </w:pPr>
    </w:lvl>
    <w:lvl w:ilvl="2" w:tplc="B200537E">
      <w:start w:val="1"/>
      <w:numFmt w:val="decimal"/>
      <w:lvlText w:val="%3."/>
      <w:lvlJc w:val="left"/>
      <w:pPr>
        <w:ind w:left="1500" w:hanging="360"/>
      </w:pPr>
    </w:lvl>
    <w:lvl w:ilvl="3" w:tplc="7630B24C">
      <w:start w:val="1"/>
      <w:numFmt w:val="decimal"/>
      <w:lvlText w:val="%4."/>
      <w:lvlJc w:val="left"/>
      <w:pPr>
        <w:ind w:left="1500" w:hanging="360"/>
      </w:pPr>
    </w:lvl>
    <w:lvl w:ilvl="4" w:tplc="7CD2E08A">
      <w:start w:val="1"/>
      <w:numFmt w:val="decimal"/>
      <w:lvlText w:val="%5."/>
      <w:lvlJc w:val="left"/>
      <w:pPr>
        <w:ind w:left="1500" w:hanging="360"/>
      </w:pPr>
    </w:lvl>
    <w:lvl w:ilvl="5" w:tplc="98EAD912">
      <w:start w:val="1"/>
      <w:numFmt w:val="decimal"/>
      <w:lvlText w:val="%6."/>
      <w:lvlJc w:val="left"/>
      <w:pPr>
        <w:ind w:left="1500" w:hanging="360"/>
      </w:pPr>
    </w:lvl>
    <w:lvl w:ilvl="6" w:tplc="3C54DFB8">
      <w:start w:val="1"/>
      <w:numFmt w:val="decimal"/>
      <w:lvlText w:val="%7."/>
      <w:lvlJc w:val="left"/>
      <w:pPr>
        <w:ind w:left="1500" w:hanging="360"/>
      </w:pPr>
    </w:lvl>
    <w:lvl w:ilvl="7" w:tplc="10E8DFB8">
      <w:start w:val="1"/>
      <w:numFmt w:val="decimal"/>
      <w:lvlText w:val="%8."/>
      <w:lvlJc w:val="left"/>
      <w:pPr>
        <w:ind w:left="1500" w:hanging="360"/>
      </w:pPr>
    </w:lvl>
    <w:lvl w:ilvl="8" w:tplc="10D29ACA">
      <w:start w:val="1"/>
      <w:numFmt w:val="decimal"/>
      <w:lvlText w:val="%9."/>
      <w:lvlJc w:val="left"/>
      <w:pPr>
        <w:ind w:left="1500" w:hanging="360"/>
      </w:pPr>
    </w:lvl>
  </w:abstractNum>
  <w:abstractNum w:abstractNumId="3" w15:restartNumberingAfterBreak="0">
    <w:nsid w:val="10F95D3C"/>
    <w:multiLevelType w:val="multilevel"/>
    <w:tmpl w:val="201C1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E21AC"/>
    <w:multiLevelType w:val="hybridMultilevel"/>
    <w:tmpl w:val="33F2251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3467158E"/>
    <w:multiLevelType w:val="multilevel"/>
    <w:tmpl w:val="1A6A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931F4"/>
    <w:multiLevelType w:val="multilevel"/>
    <w:tmpl w:val="3940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80FBA"/>
    <w:multiLevelType w:val="multilevel"/>
    <w:tmpl w:val="20E20684"/>
    <w:numStyleLink w:val="WWNum2"/>
  </w:abstractNum>
  <w:abstractNum w:abstractNumId="8" w15:restartNumberingAfterBreak="0">
    <w:nsid w:val="5958438F"/>
    <w:multiLevelType w:val="multilevel"/>
    <w:tmpl w:val="26E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60ABC"/>
    <w:multiLevelType w:val="multilevel"/>
    <w:tmpl w:val="DFAA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5D4FC0"/>
    <w:multiLevelType w:val="multilevel"/>
    <w:tmpl w:val="20E20684"/>
    <w:styleLink w:val="WWNum2"/>
    <w:lvl w:ilvl="0">
      <w:start w:val="1"/>
      <w:numFmt w:val="none"/>
      <w:suff w:val="nothing"/>
      <w:lvlText w:val="%1"/>
      <w:lvlJc w:val="left"/>
    </w:lvl>
    <w:lvl w:ilvl="1">
      <w:start w:val="1"/>
      <w:numFmt w:val="decimal"/>
      <w:lvlText w:val="%2."/>
      <w:lvlJc w:val="left"/>
      <w:pPr>
        <w:ind w:left="360" w:hanging="360"/>
      </w:pPr>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1" w15:restartNumberingAfterBreak="0">
    <w:nsid w:val="67015416"/>
    <w:multiLevelType w:val="hybridMultilevel"/>
    <w:tmpl w:val="35B2373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2112047855">
    <w:abstractNumId w:val="2"/>
  </w:num>
  <w:num w:numId="2" w16cid:durableId="1480027417">
    <w:abstractNumId w:val="10"/>
  </w:num>
  <w:num w:numId="3" w16cid:durableId="1871650188">
    <w:abstractNumId w:val="0"/>
  </w:num>
  <w:num w:numId="4" w16cid:durableId="554778108">
    <w:abstractNumId w:val="4"/>
  </w:num>
  <w:num w:numId="5" w16cid:durableId="1715035007">
    <w:abstractNumId w:val="7"/>
  </w:num>
  <w:num w:numId="6" w16cid:durableId="1451899277">
    <w:abstractNumId w:val="1"/>
  </w:num>
  <w:num w:numId="7" w16cid:durableId="1266185069">
    <w:abstractNumId w:val="3"/>
  </w:num>
  <w:num w:numId="8" w16cid:durableId="1670255448">
    <w:abstractNumId w:val="11"/>
  </w:num>
  <w:num w:numId="9" w16cid:durableId="2067606620">
    <w:abstractNumId w:val="9"/>
  </w:num>
  <w:num w:numId="10" w16cid:durableId="1426420310">
    <w:abstractNumId w:val="5"/>
  </w:num>
  <w:num w:numId="11" w16cid:durableId="664015496">
    <w:abstractNumId w:val="8"/>
  </w:num>
  <w:num w:numId="12" w16cid:durableId="208807139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ume Gracia Gracia">
    <w15:presenceInfo w15:providerId="AD" w15:userId="S::jgg24@alumnes.udl.cat::2a073691-85bf-480c-b8a3-7454b0e8dfd9"/>
  </w15:person>
  <w15:person w15:author="NICOLAS GRIVEL">
    <w15:presenceInfo w15:providerId="AD" w15:userId="S::grivelni@azure.univ-grenoble-alpes.fr::58882637-6bc3-4753-8acc-d8d311ffe9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A0"/>
    <w:rsid w:val="0000019F"/>
    <w:rsid w:val="000004F4"/>
    <w:rsid w:val="000046FC"/>
    <w:rsid w:val="00015282"/>
    <w:rsid w:val="00015A5A"/>
    <w:rsid w:val="000177BD"/>
    <w:rsid w:val="00033643"/>
    <w:rsid w:val="00033F31"/>
    <w:rsid w:val="00042533"/>
    <w:rsid w:val="00053376"/>
    <w:rsid w:val="0005656B"/>
    <w:rsid w:val="0006343F"/>
    <w:rsid w:val="00065245"/>
    <w:rsid w:val="00065E55"/>
    <w:rsid w:val="000716B8"/>
    <w:rsid w:val="000728FC"/>
    <w:rsid w:val="00073406"/>
    <w:rsid w:val="000739C3"/>
    <w:rsid w:val="00076286"/>
    <w:rsid w:val="0008115F"/>
    <w:rsid w:val="00081DCD"/>
    <w:rsid w:val="00082F85"/>
    <w:rsid w:val="00083602"/>
    <w:rsid w:val="00085E93"/>
    <w:rsid w:val="00091541"/>
    <w:rsid w:val="00092DF9"/>
    <w:rsid w:val="000A6267"/>
    <w:rsid w:val="000A7C46"/>
    <w:rsid w:val="000B362F"/>
    <w:rsid w:val="000C5348"/>
    <w:rsid w:val="000D1613"/>
    <w:rsid w:val="000D2768"/>
    <w:rsid w:val="000D4242"/>
    <w:rsid w:val="000D63A5"/>
    <w:rsid w:val="000E063B"/>
    <w:rsid w:val="000E2A34"/>
    <w:rsid w:val="000E2AF3"/>
    <w:rsid w:val="000E37FC"/>
    <w:rsid w:val="000E42C4"/>
    <w:rsid w:val="000E5B69"/>
    <w:rsid w:val="000F524A"/>
    <w:rsid w:val="000F7E13"/>
    <w:rsid w:val="00104A50"/>
    <w:rsid w:val="00105F2F"/>
    <w:rsid w:val="00106950"/>
    <w:rsid w:val="00113318"/>
    <w:rsid w:val="00113387"/>
    <w:rsid w:val="0011480C"/>
    <w:rsid w:val="001214DB"/>
    <w:rsid w:val="001227A4"/>
    <w:rsid w:val="00126398"/>
    <w:rsid w:val="00130DD3"/>
    <w:rsid w:val="00133537"/>
    <w:rsid w:val="001426CD"/>
    <w:rsid w:val="00142E33"/>
    <w:rsid w:val="00143143"/>
    <w:rsid w:val="00144109"/>
    <w:rsid w:val="00171F75"/>
    <w:rsid w:val="00172DF8"/>
    <w:rsid w:val="00174237"/>
    <w:rsid w:val="00174302"/>
    <w:rsid w:val="0017649C"/>
    <w:rsid w:val="00176772"/>
    <w:rsid w:val="00186C17"/>
    <w:rsid w:val="001A6058"/>
    <w:rsid w:val="001A7CEE"/>
    <w:rsid w:val="001B1D62"/>
    <w:rsid w:val="001B4BEB"/>
    <w:rsid w:val="001B7F2A"/>
    <w:rsid w:val="001C2950"/>
    <w:rsid w:val="001C374B"/>
    <w:rsid w:val="001C6765"/>
    <w:rsid w:val="001C6E88"/>
    <w:rsid w:val="001C7F55"/>
    <w:rsid w:val="001D348D"/>
    <w:rsid w:val="001E4795"/>
    <w:rsid w:val="001E5146"/>
    <w:rsid w:val="001F0265"/>
    <w:rsid w:val="001F21A5"/>
    <w:rsid w:val="001F745E"/>
    <w:rsid w:val="00201D23"/>
    <w:rsid w:val="00206DFD"/>
    <w:rsid w:val="00213808"/>
    <w:rsid w:val="00232A44"/>
    <w:rsid w:val="00232BB0"/>
    <w:rsid w:val="002574A3"/>
    <w:rsid w:val="002600A6"/>
    <w:rsid w:val="00262454"/>
    <w:rsid w:val="00265A6B"/>
    <w:rsid w:val="00281144"/>
    <w:rsid w:val="00283158"/>
    <w:rsid w:val="002922A0"/>
    <w:rsid w:val="0029398D"/>
    <w:rsid w:val="00294800"/>
    <w:rsid w:val="002A5166"/>
    <w:rsid w:val="002B1E4C"/>
    <w:rsid w:val="002B22C3"/>
    <w:rsid w:val="002B26D6"/>
    <w:rsid w:val="002C1AC2"/>
    <w:rsid w:val="002C4572"/>
    <w:rsid w:val="002C4DEB"/>
    <w:rsid w:val="002D3335"/>
    <w:rsid w:val="002D75B2"/>
    <w:rsid w:val="002E0FD5"/>
    <w:rsid w:val="002E5320"/>
    <w:rsid w:val="002F50F6"/>
    <w:rsid w:val="002F592C"/>
    <w:rsid w:val="003024D8"/>
    <w:rsid w:val="0031341B"/>
    <w:rsid w:val="00313A8F"/>
    <w:rsid w:val="003201F2"/>
    <w:rsid w:val="0032032F"/>
    <w:rsid w:val="00321F7A"/>
    <w:rsid w:val="0032281F"/>
    <w:rsid w:val="003232CA"/>
    <w:rsid w:val="003260B5"/>
    <w:rsid w:val="00327A50"/>
    <w:rsid w:val="003343CC"/>
    <w:rsid w:val="00345C84"/>
    <w:rsid w:val="0035252D"/>
    <w:rsid w:val="0036548B"/>
    <w:rsid w:val="00366210"/>
    <w:rsid w:val="0037195E"/>
    <w:rsid w:val="003726A9"/>
    <w:rsid w:val="00374BB2"/>
    <w:rsid w:val="00375E75"/>
    <w:rsid w:val="00380AB7"/>
    <w:rsid w:val="0038321D"/>
    <w:rsid w:val="00385DFF"/>
    <w:rsid w:val="00387945"/>
    <w:rsid w:val="00391BCA"/>
    <w:rsid w:val="003A4A08"/>
    <w:rsid w:val="003B0878"/>
    <w:rsid w:val="003B5C3C"/>
    <w:rsid w:val="003D07B4"/>
    <w:rsid w:val="003D13FD"/>
    <w:rsid w:val="003D1A70"/>
    <w:rsid w:val="003D2C3B"/>
    <w:rsid w:val="003D4BC4"/>
    <w:rsid w:val="003D7C8B"/>
    <w:rsid w:val="003E1E65"/>
    <w:rsid w:val="003E4552"/>
    <w:rsid w:val="003E458F"/>
    <w:rsid w:val="003E7D54"/>
    <w:rsid w:val="003F4903"/>
    <w:rsid w:val="00401169"/>
    <w:rsid w:val="00410A47"/>
    <w:rsid w:val="004308B0"/>
    <w:rsid w:val="0043430C"/>
    <w:rsid w:val="00434A92"/>
    <w:rsid w:val="00444F27"/>
    <w:rsid w:val="0045746C"/>
    <w:rsid w:val="00460B91"/>
    <w:rsid w:val="00474791"/>
    <w:rsid w:val="00475A4F"/>
    <w:rsid w:val="0048100C"/>
    <w:rsid w:val="00483002"/>
    <w:rsid w:val="0049739F"/>
    <w:rsid w:val="004A11B0"/>
    <w:rsid w:val="004A2E00"/>
    <w:rsid w:val="004A3186"/>
    <w:rsid w:val="004A4C4E"/>
    <w:rsid w:val="004B2393"/>
    <w:rsid w:val="004B5917"/>
    <w:rsid w:val="004C29D0"/>
    <w:rsid w:val="004D1F94"/>
    <w:rsid w:val="004D6458"/>
    <w:rsid w:val="004E6675"/>
    <w:rsid w:val="004E7862"/>
    <w:rsid w:val="004F0F96"/>
    <w:rsid w:val="004F1F96"/>
    <w:rsid w:val="004F50FA"/>
    <w:rsid w:val="00500D60"/>
    <w:rsid w:val="005019D4"/>
    <w:rsid w:val="00502274"/>
    <w:rsid w:val="00511F36"/>
    <w:rsid w:val="005171E8"/>
    <w:rsid w:val="00517D59"/>
    <w:rsid w:val="00521603"/>
    <w:rsid w:val="0053165D"/>
    <w:rsid w:val="00534115"/>
    <w:rsid w:val="005434A7"/>
    <w:rsid w:val="00544B42"/>
    <w:rsid w:val="00545C6C"/>
    <w:rsid w:val="00557BFF"/>
    <w:rsid w:val="00557FBC"/>
    <w:rsid w:val="005743B9"/>
    <w:rsid w:val="005804C9"/>
    <w:rsid w:val="00581ECB"/>
    <w:rsid w:val="00583E98"/>
    <w:rsid w:val="005901AE"/>
    <w:rsid w:val="00591697"/>
    <w:rsid w:val="00595F53"/>
    <w:rsid w:val="005B6325"/>
    <w:rsid w:val="005C0643"/>
    <w:rsid w:val="005C1B2A"/>
    <w:rsid w:val="005C548E"/>
    <w:rsid w:val="005C5630"/>
    <w:rsid w:val="005D5558"/>
    <w:rsid w:val="005D72DE"/>
    <w:rsid w:val="005D7779"/>
    <w:rsid w:val="005E1DB5"/>
    <w:rsid w:val="005F0953"/>
    <w:rsid w:val="005F3811"/>
    <w:rsid w:val="005F55CE"/>
    <w:rsid w:val="00602574"/>
    <w:rsid w:val="006118AE"/>
    <w:rsid w:val="00612E0C"/>
    <w:rsid w:val="0061397D"/>
    <w:rsid w:val="00614D9E"/>
    <w:rsid w:val="00620ACB"/>
    <w:rsid w:val="0062698A"/>
    <w:rsid w:val="00632201"/>
    <w:rsid w:val="006353C5"/>
    <w:rsid w:val="0064071C"/>
    <w:rsid w:val="00644434"/>
    <w:rsid w:val="00645972"/>
    <w:rsid w:val="00646647"/>
    <w:rsid w:val="0065182C"/>
    <w:rsid w:val="00662C70"/>
    <w:rsid w:val="00663F33"/>
    <w:rsid w:val="00664883"/>
    <w:rsid w:val="00673054"/>
    <w:rsid w:val="00674EA9"/>
    <w:rsid w:val="00675751"/>
    <w:rsid w:val="006816A9"/>
    <w:rsid w:val="00686DBB"/>
    <w:rsid w:val="00687632"/>
    <w:rsid w:val="006967C7"/>
    <w:rsid w:val="00696CFE"/>
    <w:rsid w:val="00696DD1"/>
    <w:rsid w:val="006A01F4"/>
    <w:rsid w:val="006A47E5"/>
    <w:rsid w:val="006A5523"/>
    <w:rsid w:val="006B48A4"/>
    <w:rsid w:val="006C617F"/>
    <w:rsid w:val="006D3368"/>
    <w:rsid w:val="006D3E4B"/>
    <w:rsid w:val="006D573B"/>
    <w:rsid w:val="006D66A5"/>
    <w:rsid w:val="006E0401"/>
    <w:rsid w:val="006E3361"/>
    <w:rsid w:val="006E54AA"/>
    <w:rsid w:val="006E75EB"/>
    <w:rsid w:val="006F42AB"/>
    <w:rsid w:val="00700BDB"/>
    <w:rsid w:val="00711EB3"/>
    <w:rsid w:val="0072192F"/>
    <w:rsid w:val="007231B7"/>
    <w:rsid w:val="00727785"/>
    <w:rsid w:val="00732259"/>
    <w:rsid w:val="00733099"/>
    <w:rsid w:val="00740958"/>
    <w:rsid w:val="00747183"/>
    <w:rsid w:val="00752361"/>
    <w:rsid w:val="007592C6"/>
    <w:rsid w:val="00766B13"/>
    <w:rsid w:val="007728AB"/>
    <w:rsid w:val="0077349C"/>
    <w:rsid w:val="00774817"/>
    <w:rsid w:val="00775106"/>
    <w:rsid w:val="00775E35"/>
    <w:rsid w:val="00780122"/>
    <w:rsid w:val="00782687"/>
    <w:rsid w:val="00785315"/>
    <w:rsid w:val="00792A47"/>
    <w:rsid w:val="0079315A"/>
    <w:rsid w:val="007A2FED"/>
    <w:rsid w:val="007A69FA"/>
    <w:rsid w:val="007B0D2B"/>
    <w:rsid w:val="007B15F8"/>
    <w:rsid w:val="007B19C8"/>
    <w:rsid w:val="007B483F"/>
    <w:rsid w:val="007C1D89"/>
    <w:rsid w:val="007C3144"/>
    <w:rsid w:val="007D5493"/>
    <w:rsid w:val="007D60F3"/>
    <w:rsid w:val="007D6D85"/>
    <w:rsid w:val="007E3CA9"/>
    <w:rsid w:val="007E42F6"/>
    <w:rsid w:val="007E51FD"/>
    <w:rsid w:val="007E56B9"/>
    <w:rsid w:val="007E5C60"/>
    <w:rsid w:val="007E5E8B"/>
    <w:rsid w:val="007E69AB"/>
    <w:rsid w:val="007F313F"/>
    <w:rsid w:val="0080674E"/>
    <w:rsid w:val="00815FBF"/>
    <w:rsid w:val="00824B96"/>
    <w:rsid w:val="00831620"/>
    <w:rsid w:val="008319D2"/>
    <w:rsid w:val="00834512"/>
    <w:rsid w:val="0083688B"/>
    <w:rsid w:val="008369B5"/>
    <w:rsid w:val="008410E5"/>
    <w:rsid w:val="00844FF1"/>
    <w:rsid w:val="008474EE"/>
    <w:rsid w:val="008477ED"/>
    <w:rsid w:val="008517CD"/>
    <w:rsid w:val="00855B69"/>
    <w:rsid w:val="00855D24"/>
    <w:rsid w:val="00860F12"/>
    <w:rsid w:val="008616AC"/>
    <w:rsid w:val="00861844"/>
    <w:rsid w:val="008707B9"/>
    <w:rsid w:val="008831A3"/>
    <w:rsid w:val="008849BE"/>
    <w:rsid w:val="00886E99"/>
    <w:rsid w:val="00892D4B"/>
    <w:rsid w:val="008A422E"/>
    <w:rsid w:val="008A43CC"/>
    <w:rsid w:val="008A4CD1"/>
    <w:rsid w:val="008A504B"/>
    <w:rsid w:val="008B59CD"/>
    <w:rsid w:val="008B74AE"/>
    <w:rsid w:val="008C4F2D"/>
    <w:rsid w:val="008C5D0E"/>
    <w:rsid w:val="008D02E8"/>
    <w:rsid w:val="008D4580"/>
    <w:rsid w:val="008E2C69"/>
    <w:rsid w:val="008E357E"/>
    <w:rsid w:val="008F473B"/>
    <w:rsid w:val="00901504"/>
    <w:rsid w:val="00903133"/>
    <w:rsid w:val="00904E93"/>
    <w:rsid w:val="00910E53"/>
    <w:rsid w:val="00917F30"/>
    <w:rsid w:val="00935D24"/>
    <w:rsid w:val="00941480"/>
    <w:rsid w:val="00944498"/>
    <w:rsid w:val="00944E39"/>
    <w:rsid w:val="00952142"/>
    <w:rsid w:val="00953791"/>
    <w:rsid w:val="00956F32"/>
    <w:rsid w:val="009571E9"/>
    <w:rsid w:val="009615E9"/>
    <w:rsid w:val="009754F1"/>
    <w:rsid w:val="009827ED"/>
    <w:rsid w:val="009838E9"/>
    <w:rsid w:val="0099398E"/>
    <w:rsid w:val="00993AA8"/>
    <w:rsid w:val="009A3CAE"/>
    <w:rsid w:val="009C155D"/>
    <w:rsid w:val="009C51A3"/>
    <w:rsid w:val="009C64C0"/>
    <w:rsid w:val="009E09B7"/>
    <w:rsid w:val="009E4F3B"/>
    <w:rsid w:val="009E5A60"/>
    <w:rsid w:val="009E6682"/>
    <w:rsid w:val="009F1364"/>
    <w:rsid w:val="009F366B"/>
    <w:rsid w:val="009F76CD"/>
    <w:rsid w:val="00A12827"/>
    <w:rsid w:val="00A15672"/>
    <w:rsid w:val="00A21366"/>
    <w:rsid w:val="00A21EB0"/>
    <w:rsid w:val="00A22112"/>
    <w:rsid w:val="00A273EA"/>
    <w:rsid w:val="00A27A2F"/>
    <w:rsid w:val="00A30F26"/>
    <w:rsid w:val="00A41BF3"/>
    <w:rsid w:val="00A61EE1"/>
    <w:rsid w:val="00A71E7F"/>
    <w:rsid w:val="00A72EC1"/>
    <w:rsid w:val="00A76C70"/>
    <w:rsid w:val="00A8026B"/>
    <w:rsid w:val="00A82582"/>
    <w:rsid w:val="00A84749"/>
    <w:rsid w:val="00A904C9"/>
    <w:rsid w:val="00A9060F"/>
    <w:rsid w:val="00A91BEA"/>
    <w:rsid w:val="00AA4137"/>
    <w:rsid w:val="00AB3735"/>
    <w:rsid w:val="00AB58D1"/>
    <w:rsid w:val="00AB658D"/>
    <w:rsid w:val="00AC4A4E"/>
    <w:rsid w:val="00AC51A1"/>
    <w:rsid w:val="00AC66F7"/>
    <w:rsid w:val="00AC7BE8"/>
    <w:rsid w:val="00AD0174"/>
    <w:rsid w:val="00AD5599"/>
    <w:rsid w:val="00AF0ED6"/>
    <w:rsid w:val="00B106D1"/>
    <w:rsid w:val="00B16104"/>
    <w:rsid w:val="00B32690"/>
    <w:rsid w:val="00B32CEB"/>
    <w:rsid w:val="00B404D5"/>
    <w:rsid w:val="00B4352D"/>
    <w:rsid w:val="00B46322"/>
    <w:rsid w:val="00B50894"/>
    <w:rsid w:val="00B560A3"/>
    <w:rsid w:val="00B567B2"/>
    <w:rsid w:val="00B60350"/>
    <w:rsid w:val="00B664E8"/>
    <w:rsid w:val="00B76D62"/>
    <w:rsid w:val="00B84C89"/>
    <w:rsid w:val="00B86C8F"/>
    <w:rsid w:val="00B907CD"/>
    <w:rsid w:val="00B951D3"/>
    <w:rsid w:val="00BA197D"/>
    <w:rsid w:val="00BA4154"/>
    <w:rsid w:val="00BA74FA"/>
    <w:rsid w:val="00BB4DAD"/>
    <w:rsid w:val="00BC67E8"/>
    <w:rsid w:val="00BD06AF"/>
    <w:rsid w:val="00BE0ADC"/>
    <w:rsid w:val="00BE30F3"/>
    <w:rsid w:val="00BE6A6D"/>
    <w:rsid w:val="00BF2A29"/>
    <w:rsid w:val="00BF4F6C"/>
    <w:rsid w:val="00C177D8"/>
    <w:rsid w:val="00C24BC3"/>
    <w:rsid w:val="00C37491"/>
    <w:rsid w:val="00C404A1"/>
    <w:rsid w:val="00C40AD3"/>
    <w:rsid w:val="00C411DB"/>
    <w:rsid w:val="00C43DBA"/>
    <w:rsid w:val="00C563EE"/>
    <w:rsid w:val="00C641F9"/>
    <w:rsid w:val="00C80377"/>
    <w:rsid w:val="00C8357F"/>
    <w:rsid w:val="00C87586"/>
    <w:rsid w:val="00C87C8A"/>
    <w:rsid w:val="00C92C7A"/>
    <w:rsid w:val="00C971E3"/>
    <w:rsid w:val="00CA1D18"/>
    <w:rsid w:val="00CA459A"/>
    <w:rsid w:val="00CB320A"/>
    <w:rsid w:val="00CB4055"/>
    <w:rsid w:val="00CC51FE"/>
    <w:rsid w:val="00CC523F"/>
    <w:rsid w:val="00CC6A89"/>
    <w:rsid w:val="00CD517C"/>
    <w:rsid w:val="00CD69AD"/>
    <w:rsid w:val="00CE0131"/>
    <w:rsid w:val="00CE24EF"/>
    <w:rsid w:val="00CE6809"/>
    <w:rsid w:val="00CF1F91"/>
    <w:rsid w:val="00CF4743"/>
    <w:rsid w:val="00D02B1B"/>
    <w:rsid w:val="00D03D91"/>
    <w:rsid w:val="00D05FD8"/>
    <w:rsid w:val="00D10252"/>
    <w:rsid w:val="00D11CFA"/>
    <w:rsid w:val="00D2774F"/>
    <w:rsid w:val="00D32B6B"/>
    <w:rsid w:val="00D40DD0"/>
    <w:rsid w:val="00D40E41"/>
    <w:rsid w:val="00D4470A"/>
    <w:rsid w:val="00D4653B"/>
    <w:rsid w:val="00D473C6"/>
    <w:rsid w:val="00D57F57"/>
    <w:rsid w:val="00D6147F"/>
    <w:rsid w:val="00D72C4F"/>
    <w:rsid w:val="00D82DAD"/>
    <w:rsid w:val="00D84854"/>
    <w:rsid w:val="00D93387"/>
    <w:rsid w:val="00D93AF1"/>
    <w:rsid w:val="00DA1474"/>
    <w:rsid w:val="00DA5712"/>
    <w:rsid w:val="00DB2D36"/>
    <w:rsid w:val="00DC2937"/>
    <w:rsid w:val="00DC2AAB"/>
    <w:rsid w:val="00DD0B3F"/>
    <w:rsid w:val="00DD44DC"/>
    <w:rsid w:val="00DD5CB5"/>
    <w:rsid w:val="00DD66C4"/>
    <w:rsid w:val="00DD6CDE"/>
    <w:rsid w:val="00DE5D66"/>
    <w:rsid w:val="00E00487"/>
    <w:rsid w:val="00E024D0"/>
    <w:rsid w:val="00E034F8"/>
    <w:rsid w:val="00E07466"/>
    <w:rsid w:val="00E10972"/>
    <w:rsid w:val="00E308AB"/>
    <w:rsid w:val="00E309FB"/>
    <w:rsid w:val="00E33679"/>
    <w:rsid w:val="00E34417"/>
    <w:rsid w:val="00E34FBA"/>
    <w:rsid w:val="00E47359"/>
    <w:rsid w:val="00E52679"/>
    <w:rsid w:val="00E56768"/>
    <w:rsid w:val="00E56EC4"/>
    <w:rsid w:val="00E5722F"/>
    <w:rsid w:val="00E573DF"/>
    <w:rsid w:val="00E6402B"/>
    <w:rsid w:val="00E72BEE"/>
    <w:rsid w:val="00E75339"/>
    <w:rsid w:val="00E77B02"/>
    <w:rsid w:val="00E82BB2"/>
    <w:rsid w:val="00E84CF2"/>
    <w:rsid w:val="00E95AEA"/>
    <w:rsid w:val="00EA5B2B"/>
    <w:rsid w:val="00EB518D"/>
    <w:rsid w:val="00EC0B01"/>
    <w:rsid w:val="00EC352F"/>
    <w:rsid w:val="00EC59A5"/>
    <w:rsid w:val="00ED026A"/>
    <w:rsid w:val="00ED0B48"/>
    <w:rsid w:val="00ED165A"/>
    <w:rsid w:val="00ED3DBD"/>
    <w:rsid w:val="00EF6148"/>
    <w:rsid w:val="00F07BCE"/>
    <w:rsid w:val="00F07D49"/>
    <w:rsid w:val="00F1012A"/>
    <w:rsid w:val="00F40433"/>
    <w:rsid w:val="00F4267E"/>
    <w:rsid w:val="00F45465"/>
    <w:rsid w:val="00F474A0"/>
    <w:rsid w:val="00F52DE8"/>
    <w:rsid w:val="00F53CA3"/>
    <w:rsid w:val="00F55D92"/>
    <w:rsid w:val="00F56B46"/>
    <w:rsid w:val="00F600EB"/>
    <w:rsid w:val="00F7752B"/>
    <w:rsid w:val="00F81E57"/>
    <w:rsid w:val="00F84997"/>
    <w:rsid w:val="00F85A49"/>
    <w:rsid w:val="00F86E5A"/>
    <w:rsid w:val="00F96543"/>
    <w:rsid w:val="00FA28E8"/>
    <w:rsid w:val="00FA3E7B"/>
    <w:rsid w:val="00FA4932"/>
    <w:rsid w:val="00FA599F"/>
    <w:rsid w:val="00FC485E"/>
    <w:rsid w:val="00FD48E1"/>
    <w:rsid w:val="00FF79FD"/>
    <w:rsid w:val="01434A53"/>
    <w:rsid w:val="01440C7E"/>
    <w:rsid w:val="01643974"/>
    <w:rsid w:val="01B88E99"/>
    <w:rsid w:val="01C44B2D"/>
    <w:rsid w:val="021B2AAF"/>
    <w:rsid w:val="022E87A1"/>
    <w:rsid w:val="0324F579"/>
    <w:rsid w:val="03EC6552"/>
    <w:rsid w:val="044EF8D0"/>
    <w:rsid w:val="059B0784"/>
    <w:rsid w:val="05B8FC56"/>
    <w:rsid w:val="06346B99"/>
    <w:rsid w:val="06BD3D9E"/>
    <w:rsid w:val="06BFB7A1"/>
    <w:rsid w:val="06EBED9B"/>
    <w:rsid w:val="06F7EF45"/>
    <w:rsid w:val="07195E4D"/>
    <w:rsid w:val="076CD72A"/>
    <w:rsid w:val="07B644C5"/>
    <w:rsid w:val="0809430F"/>
    <w:rsid w:val="088E14F8"/>
    <w:rsid w:val="0892D07F"/>
    <w:rsid w:val="08A3879D"/>
    <w:rsid w:val="08D26DAC"/>
    <w:rsid w:val="08FCD62A"/>
    <w:rsid w:val="090162E1"/>
    <w:rsid w:val="092023F5"/>
    <w:rsid w:val="0922F530"/>
    <w:rsid w:val="09AEDADA"/>
    <w:rsid w:val="0A1076BF"/>
    <w:rsid w:val="0A16D7DA"/>
    <w:rsid w:val="0A3FE3C6"/>
    <w:rsid w:val="0A717188"/>
    <w:rsid w:val="0AF63AB3"/>
    <w:rsid w:val="0AFFCD96"/>
    <w:rsid w:val="0B0AD835"/>
    <w:rsid w:val="0B21D7E9"/>
    <w:rsid w:val="0B3601A3"/>
    <w:rsid w:val="0B50850E"/>
    <w:rsid w:val="0B5E3EC1"/>
    <w:rsid w:val="0B7068FC"/>
    <w:rsid w:val="0C249AE3"/>
    <w:rsid w:val="0C9A897D"/>
    <w:rsid w:val="0D41267A"/>
    <w:rsid w:val="0D691848"/>
    <w:rsid w:val="0E07EC78"/>
    <w:rsid w:val="0E17DB81"/>
    <w:rsid w:val="0E773542"/>
    <w:rsid w:val="0E806225"/>
    <w:rsid w:val="0EAEB34F"/>
    <w:rsid w:val="0EFECDAC"/>
    <w:rsid w:val="0FA493E6"/>
    <w:rsid w:val="0FDA8086"/>
    <w:rsid w:val="1006AC6D"/>
    <w:rsid w:val="10188641"/>
    <w:rsid w:val="1060C118"/>
    <w:rsid w:val="109BFFEB"/>
    <w:rsid w:val="10B9B358"/>
    <w:rsid w:val="1115326B"/>
    <w:rsid w:val="11870B8E"/>
    <w:rsid w:val="11BEB201"/>
    <w:rsid w:val="12391076"/>
    <w:rsid w:val="124F0635"/>
    <w:rsid w:val="1366EBBD"/>
    <w:rsid w:val="136FE7B5"/>
    <w:rsid w:val="1417F759"/>
    <w:rsid w:val="1460E9A2"/>
    <w:rsid w:val="14DD4AE0"/>
    <w:rsid w:val="1551F4F3"/>
    <w:rsid w:val="15905B01"/>
    <w:rsid w:val="1597EA1F"/>
    <w:rsid w:val="15E6E833"/>
    <w:rsid w:val="16073718"/>
    <w:rsid w:val="16097335"/>
    <w:rsid w:val="16931A62"/>
    <w:rsid w:val="1811B25B"/>
    <w:rsid w:val="1899C9DA"/>
    <w:rsid w:val="18E4D913"/>
    <w:rsid w:val="18E6B4D6"/>
    <w:rsid w:val="1A2525B4"/>
    <w:rsid w:val="1A495583"/>
    <w:rsid w:val="1A6D1F85"/>
    <w:rsid w:val="1A974982"/>
    <w:rsid w:val="1ACE63BD"/>
    <w:rsid w:val="1B8976EF"/>
    <w:rsid w:val="1BAFB96B"/>
    <w:rsid w:val="1BDECB7F"/>
    <w:rsid w:val="1BFE7D60"/>
    <w:rsid w:val="1C00022F"/>
    <w:rsid w:val="1C2A1C2F"/>
    <w:rsid w:val="1C8F7580"/>
    <w:rsid w:val="1D748AC0"/>
    <w:rsid w:val="1DE88470"/>
    <w:rsid w:val="1DF212E9"/>
    <w:rsid w:val="1E03C016"/>
    <w:rsid w:val="1E23D247"/>
    <w:rsid w:val="1F745213"/>
    <w:rsid w:val="1FAB881D"/>
    <w:rsid w:val="1FEE833A"/>
    <w:rsid w:val="1FF9F712"/>
    <w:rsid w:val="206B7957"/>
    <w:rsid w:val="20A7E667"/>
    <w:rsid w:val="20B0C2C4"/>
    <w:rsid w:val="212FDFBB"/>
    <w:rsid w:val="21630EF9"/>
    <w:rsid w:val="21805A56"/>
    <w:rsid w:val="21888FA8"/>
    <w:rsid w:val="21A45C8E"/>
    <w:rsid w:val="21AF0D15"/>
    <w:rsid w:val="220F5CB8"/>
    <w:rsid w:val="223DD9E3"/>
    <w:rsid w:val="22FDAED4"/>
    <w:rsid w:val="232A8FC1"/>
    <w:rsid w:val="233B2AA3"/>
    <w:rsid w:val="23509A7D"/>
    <w:rsid w:val="2368CF7A"/>
    <w:rsid w:val="23726697"/>
    <w:rsid w:val="2386DD54"/>
    <w:rsid w:val="23D89600"/>
    <w:rsid w:val="23E4878A"/>
    <w:rsid w:val="241CA5CB"/>
    <w:rsid w:val="242799C5"/>
    <w:rsid w:val="24B74CDF"/>
    <w:rsid w:val="24C3D00B"/>
    <w:rsid w:val="24C7C60C"/>
    <w:rsid w:val="24D5A8E2"/>
    <w:rsid w:val="24E65657"/>
    <w:rsid w:val="25709BA9"/>
    <w:rsid w:val="2606A631"/>
    <w:rsid w:val="26167CC7"/>
    <w:rsid w:val="26236F04"/>
    <w:rsid w:val="2662A0E8"/>
    <w:rsid w:val="26BD04D6"/>
    <w:rsid w:val="272F0452"/>
    <w:rsid w:val="2731EEFC"/>
    <w:rsid w:val="274C8E67"/>
    <w:rsid w:val="27E17F76"/>
    <w:rsid w:val="281A83DC"/>
    <w:rsid w:val="286B08B1"/>
    <w:rsid w:val="28843E62"/>
    <w:rsid w:val="28996AA2"/>
    <w:rsid w:val="28B346DB"/>
    <w:rsid w:val="2A50EA60"/>
    <w:rsid w:val="2A9B526E"/>
    <w:rsid w:val="2AE938A4"/>
    <w:rsid w:val="2AF3C70B"/>
    <w:rsid w:val="2AFB4B1C"/>
    <w:rsid w:val="2AFD1513"/>
    <w:rsid w:val="2B271238"/>
    <w:rsid w:val="2B6CB77F"/>
    <w:rsid w:val="2B754394"/>
    <w:rsid w:val="2B79FFAD"/>
    <w:rsid w:val="2B7A9706"/>
    <w:rsid w:val="2B7BCB4A"/>
    <w:rsid w:val="2B7C9EF1"/>
    <w:rsid w:val="2C50F169"/>
    <w:rsid w:val="2C872AAB"/>
    <w:rsid w:val="2C8B1D3B"/>
    <w:rsid w:val="2CD068B8"/>
    <w:rsid w:val="2D218DD9"/>
    <w:rsid w:val="2D2B1D90"/>
    <w:rsid w:val="2D809B3D"/>
    <w:rsid w:val="2D9811DB"/>
    <w:rsid w:val="2DD222B6"/>
    <w:rsid w:val="2E3188D0"/>
    <w:rsid w:val="2EA80DEA"/>
    <w:rsid w:val="2ECE1A89"/>
    <w:rsid w:val="2F070DFA"/>
    <w:rsid w:val="2F40C380"/>
    <w:rsid w:val="2F98DAFF"/>
    <w:rsid w:val="2F9AFC9A"/>
    <w:rsid w:val="2FCEC8D1"/>
    <w:rsid w:val="2FD63118"/>
    <w:rsid w:val="3033565D"/>
    <w:rsid w:val="307C28F8"/>
    <w:rsid w:val="30A3B3F7"/>
    <w:rsid w:val="30A6D986"/>
    <w:rsid w:val="30C01882"/>
    <w:rsid w:val="30CD2F97"/>
    <w:rsid w:val="31094609"/>
    <w:rsid w:val="31623F08"/>
    <w:rsid w:val="319F1228"/>
    <w:rsid w:val="31C5D602"/>
    <w:rsid w:val="32239F0C"/>
    <w:rsid w:val="328E88DD"/>
    <w:rsid w:val="334843A6"/>
    <w:rsid w:val="335E410E"/>
    <w:rsid w:val="339B0FB4"/>
    <w:rsid w:val="33C80C84"/>
    <w:rsid w:val="3446A2CB"/>
    <w:rsid w:val="345F6D6C"/>
    <w:rsid w:val="34DA75F9"/>
    <w:rsid w:val="352C1713"/>
    <w:rsid w:val="35A6F160"/>
    <w:rsid w:val="35B8A3F0"/>
    <w:rsid w:val="35C22F1C"/>
    <w:rsid w:val="35C24540"/>
    <w:rsid w:val="35D481FE"/>
    <w:rsid w:val="35E36DF6"/>
    <w:rsid w:val="361D39B7"/>
    <w:rsid w:val="36341429"/>
    <w:rsid w:val="3693808F"/>
    <w:rsid w:val="36EBF1CF"/>
    <w:rsid w:val="370FE7C1"/>
    <w:rsid w:val="3727F52D"/>
    <w:rsid w:val="37B5A18B"/>
    <w:rsid w:val="37FCC267"/>
    <w:rsid w:val="3818F519"/>
    <w:rsid w:val="382DB764"/>
    <w:rsid w:val="38559491"/>
    <w:rsid w:val="3857FFF0"/>
    <w:rsid w:val="387023B1"/>
    <w:rsid w:val="3899C136"/>
    <w:rsid w:val="39095BD6"/>
    <w:rsid w:val="391593EE"/>
    <w:rsid w:val="39A1D311"/>
    <w:rsid w:val="3A3F12EF"/>
    <w:rsid w:val="3A9CE5B1"/>
    <w:rsid w:val="3AB1BD23"/>
    <w:rsid w:val="3AC160B2"/>
    <w:rsid w:val="3B255398"/>
    <w:rsid w:val="3B2A553C"/>
    <w:rsid w:val="3B2F329F"/>
    <w:rsid w:val="3B6C2E97"/>
    <w:rsid w:val="3C489BBF"/>
    <w:rsid w:val="3C4B65CA"/>
    <w:rsid w:val="3C98F655"/>
    <w:rsid w:val="3CCC3FA9"/>
    <w:rsid w:val="3CD5C334"/>
    <w:rsid w:val="3CD8009A"/>
    <w:rsid w:val="3D8225AA"/>
    <w:rsid w:val="3DFF8F0B"/>
    <w:rsid w:val="3E2163F4"/>
    <w:rsid w:val="3ECB970F"/>
    <w:rsid w:val="3EFAF6A9"/>
    <w:rsid w:val="3F013973"/>
    <w:rsid w:val="3F2C91F6"/>
    <w:rsid w:val="3F3F0F66"/>
    <w:rsid w:val="4022039F"/>
    <w:rsid w:val="40C8FB25"/>
    <w:rsid w:val="40CE963A"/>
    <w:rsid w:val="40E08E8D"/>
    <w:rsid w:val="4117C665"/>
    <w:rsid w:val="416598B7"/>
    <w:rsid w:val="41E472D0"/>
    <w:rsid w:val="422249D4"/>
    <w:rsid w:val="4288D369"/>
    <w:rsid w:val="42C385CD"/>
    <w:rsid w:val="42F0903C"/>
    <w:rsid w:val="43417E38"/>
    <w:rsid w:val="43D9C1BC"/>
    <w:rsid w:val="4446B81B"/>
    <w:rsid w:val="4455092F"/>
    <w:rsid w:val="44BC7746"/>
    <w:rsid w:val="44D0C55D"/>
    <w:rsid w:val="456F91E9"/>
    <w:rsid w:val="4574694D"/>
    <w:rsid w:val="457EC044"/>
    <w:rsid w:val="45949B1A"/>
    <w:rsid w:val="45CC577D"/>
    <w:rsid w:val="45D6BE35"/>
    <w:rsid w:val="46025C87"/>
    <w:rsid w:val="464B6169"/>
    <w:rsid w:val="469A009E"/>
    <w:rsid w:val="46BA9679"/>
    <w:rsid w:val="46C04DC4"/>
    <w:rsid w:val="46C78394"/>
    <w:rsid w:val="47E92A58"/>
    <w:rsid w:val="48B76677"/>
    <w:rsid w:val="48F8F6FB"/>
    <w:rsid w:val="494E15B4"/>
    <w:rsid w:val="4A1847C3"/>
    <w:rsid w:val="4A6F5801"/>
    <w:rsid w:val="4A86EC1B"/>
    <w:rsid w:val="4A906168"/>
    <w:rsid w:val="4B64D03D"/>
    <w:rsid w:val="4BA8FE17"/>
    <w:rsid w:val="4C207CF1"/>
    <w:rsid w:val="4C5B3864"/>
    <w:rsid w:val="4C612C5D"/>
    <w:rsid w:val="4C9FE2D0"/>
    <w:rsid w:val="4CA61376"/>
    <w:rsid w:val="4CB5024E"/>
    <w:rsid w:val="4D9E787B"/>
    <w:rsid w:val="4DCF480E"/>
    <w:rsid w:val="4DD556DA"/>
    <w:rsid w:val="4DDF59F3"/>
    <w:rsid w:val="4E4041B3"/>
    <w:rsid w:val="4E442981"/>
    <w:rsid w:val="4E8348A2"/>
    <w:rsid w:val="4E8596C0"/>
    <w:rsid w:val="4E8CA3C6"/>
    <w:rsid w:val="4EAD8481"/>
    <w:rsid w:val="4EBC82C9"/>
    <w:rsid w:val="4F12E9CD"/>
    <w:rsid w:val="4F342B60"/>
    <w:rsid w:val="4F559B51"/>
    <w:rsid w:val="4FA56D19"/>
    <w:rsid w:val="4FC37BFB"/>
    <w:rsid w:val="503FBB8E"/>
    <w:rsid w:val="50D237CA"/>
    <w:rsid w:val="50E1F211"/>
    <w:rsid w:val="518817B0"/>
    <w:rsid w:val="51BAE964"/>
    <w:rsid w:val="521662E3"/>
    <w:rsid w:val="5228B202"/>
    <w:rsid w:val="525C3787"/>
    <w:rsid w:val="5373A1AB"/>
    <w:rsid w:val="542915E9"/>
    <w:rsid w:val="55144B84"/>
    <w:rsid w:val="553E1862"/>
    <w:rsid w:val="559CF70E"/>
    <w:rsid w:val="5654A548"/>
    <w:rsid w:val="569506DB"/>
    <w:rsid w:val="56BD9D86"/>
    <w:rsid w:val="56FCE6AD"/>
    <w:rsid w:val="57861E60"/>
    <w:rsid w:val="5804AF12"/>
    <w:rsid w:val="581448D7"/>
    <w:rsid w:val="58867F0B"/>
    <w:rsid w:val="59304781"/>
    <w:rsid w:val="59E4D453"/>
    <w:rsid w:val="5A155BF8"/>
    <w:rsid w:val="5A507699"/>
    <w:rsid w:val="5B97B85E"/>
    <w:rsid w:val="5BAE3460"/>
    <w:rsid w:val="5BC36F9D"/>
    <w:rsid w:val="5BF4729F"/>
    <w:rsid w:val="5CD3A23A"/>
    <w:rsid w:val="5CDC3B40"/>
    <w:rsid w:val="5CE324EC"/>
    <w:rsid w:val="5E39D528"/>
    <w:rsid w:val="5E3ADDFD"/>
    <w:rsid w:val="5E45AB2B"/>
    <w:rsid w:val="5E68378B"/>
    <w:rsid w:val="5E7B6321"/>
    <w:rsid w:val="5EE1FF15"/>
    <w:rsid w:val="5F3F4424"/>
    <w:rsid w:val="5F631F17"/>
    <w:rsid w:val="5FC31677"/>
    <w:rsid w:val="5FC933BE"/>
    <w:rsid w:val="5FF4790A"/>
    <w:rsid w:val="610B0131"/>
    <w:rsid w:val="61958C62"/>
    <w:rsid w:val="61C27F40"/>
    <w:rsid w:val="61E48E60"/>
    <w:rsid w:val="61E68DB2"/>
    <w:rsid w:val="61EE604D"/>
    <w:rsid w:val="62482E45"/>
    <w:rsid w:val="62A1D810"/>
    <w:rsid w:val="6359B966"/>
    <w:rsid w:val="63C96BCC"/>
    <w:rsid w:val="63E5F9E0"/>
    <w:rsid w:val="6422B593"/>
    <w:rsid w:val="646A844C"/>
    <w:rsid w:val="64709689"/>
    <w:rsid w:val="647BC73D"/>
    <w:rsid w:val="65109B76"/>
    <w:rsid w:val="656FDCC4"/>
    <w:rsid w:val="658A3488"/>
    <w:rsid w:val="65D0A401"/>
    <w:rsid w:val="65D23DEB"/>
    <w:rsid w:val="65FC70E3"/>
    <w:rsid w:val="65FF0E73"/>
    <w:rsid w:val="666F65BF"/>
    <w:rsid w:val="6678FECA"/>
    <w:rsid w:val="66DE935D"/>
    <w:rsid w:val="66EA11F3"/>
    <w:rsid w:val="671C6181"/>
    <w:rsid w:val="67719795"/>
    <w:rsid w:val="677A5F38"/>
    <w:rsid w:val="6780A3C6"/>
    <w:rsid w:val="6782FBAA"/>
    <w:rsid w:val="67DE68B6"/>
    <w:rsid w:val="6873333F"/>
    <w:rsid w:val="68920E17"/>
    <w:rsid w:val="68C709F5"/>
    <w:rsid w:val="692DB806"/>
    <w:rsid w:val="69619E1E"/>
    <w:rsid w:val="6AED4C06"/>
    <w:rsid w:val="6B9FDB04"/>
    <w:rsid w:val="6C8C7ACE"/>
    <w:rsid w:val="6CEC4D5C"/>
    <w:rsid w:val="6D6AF00C"/>
    <w:rsid w:val="6DC9F4DF"/>
    <w:rsid w:val="6DD49CD7"/>
    <w:rsid w:val="6E57FDD1"/>
    <w:rsid w:val="6EB77DBC"/>
    <w:rsid w:val="6ECFBED9"/>
    <w:rsid w:val="6F022473"/>
    <w:rsid w:val="6F23E9A6"/>
    <w:rsid w:val="6F37B3B0"/>
    <w:rsid w:val="6F55962D"/>
    <w:rsid w:val="6F590838"/>
    <w:rsid w:val="6F9FD57E"/>
    <w:rsid w:val="700309D3"/>
    <w:rsid w:val="70534E1D"/>
    <w:rsid w:val="70814ADC"/>
    <w:rsid w:val="70984340"/>
    <w:rsid w:val="70BA8067"/>
    <w:rsid w:val="70D2F75D"/>
    <w:rsid w:val="7110151F"/>
    <w:rsid w:val="713F4579"/>
    <w:rsid w:val="7180F0A0"/>
    <w:rsid w:val="71B6756C"/>
    <w:rsid w:val="73612287"/>
    <w:rsid w:val="7385442D"/>
    <w:rsid w:val="73B792C2"/>
    <w:rsid w:val="73FDA380"/>
    <w:rsid w:val="740A7140"/>
    <w:rsid w:val="742EEF3A"/>
    <w:rsid w:val="744557A5"/>
    <w:rsid w:val="74723E1A"/>
    <w:rsid w:val="74752FE9"/>
    <w:rsid w:val="74DE859B"/>
    <w:rsid w:val="74DFC688"/>
    <w:rsid w:val="7522B2F1"/>
    <w:rsid w:val="75680EE6"/>
    <w:rsid w:val="75AB30D4"/>
    <w:rsid w:val="760AD714"/>
    <w:rsid w:val="7642AC27"/>
    <w:rsid w:val="76C23C3A"/>
    <w:rsid w:val="76C9C542"/>
    <w:rsid w:val="772B12FB"/>
    <w:rsid w:val="77575D4F"/>
    <w:rsid w:val="777DA18E"/>
    <w:rsid w:val="77DE29B2"/>
    <w:rsid w:val="78022625"/>
    <w:rsid w:val="781C2422"/>
    <w:rsid w:val="786EBFA5"/>
    <w:rsid w:val="78725C45"/>
    <w:rsid w:val="78C4A0A6"/>
    <w:rsid w:val="7938FA98"/>
    <w:rsid w:val="7989F1FF"/>
    <w:rsid w:val="79E9DCFA"/>
    <w:rsid w:val="79FE91D3"/>
    <w:rsid w:val="7AC4F707"/>
    <w:rsid w:val="7AD4CAF9"/>
    <w:rsid w:val="7B0FDC20"/>
    <w:rsid w:val="7B4055D1"/>
    <w:rsid w:val="7B98F906"/>
    <w:rsid w:val="7BA804F0"/>
    <w:rsid w:val="7BB251F8"/>
    <w:rsid w:val="7BD0A943"/>
    <w:rsid w:val="7D1D4567"/>
    <w:rsid w:val="7D2B49CD"/>
    <w:rsid w:val="7DCD6BA4"/>
    <w:rsid w:val="7EE87644"/>
    <w:rsid w:val="7F2F943A"/>
    <w:rsid w:val="7F5C1A12"/>
    <w:rsid w:val="7F5EA9B6"/>
    <w:rsid w:val="7F77C756"/>
    <w:rsid w:val="7F959F0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0E47A"/>
  <w15:chartTrackingRefBased/>
  <w15:docId w15:val="{9B6ACB8F-B1DD-4944-AE55-9C947B73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8D"/>
    <w:pPr>
      <w:suppressAutoHyphens/>
      <w:spacing w:after="0" w:line="360" w:lineRule="auto"/>
      <w:ind w:firstLine="720"/>
    </w:pPr>
    <w:rPr>
      <w:rFonts w:ascii="Times New Roman" w:eastAsia="Times New Roman" w:hAnsi="Times New Roman" w:cs="Times New Roman"/>
      <w:sz w:val="24"/>
      <w:szCs w:val="24"/>
      <w:lang w:val="fr-FR" w:eastAsia="fr-FR"/>
      <w14:ligatures w14:val="none"/>
    </w:rPr>
  </w:style>
  <w:style w:type="paragraph" w:styleId="Titre1">
    <w:name w:val="heading 1"/>
    <w:basedOn w:val="Normal"/>
    <w:next w:val="Normal"/>
    <w:link w:val="Titre1Car"/>
    <w:uiPriority w:val="9"/>
    <w:qFormat/>
    <w:rsid w:val="008616AC"/>
    <w:pPr>
      <w:keepNext/>
      <w:keepLines/>
      <w:spacing w:before="120" w:after="120"/>
      <w:ind w:firstLine="0"/>
      <w:jc w:val="center"/>
      <w:outlineLvl w:val="0"/>
    </w:pPr>
    <w:rPr>
      <w:rFonts w:eastAsiaTheme="majorEastAsia" w:cstheme="majorBidi"/>
      <w:b/>
      <w:szCs w:val="40"/>
    </w:rPr>
  </w:style>
  <w:style w:type="paragraph" w:styleId="Titre2">
    <w:name w:val="heading 2"/>
    <w:basedOn w:val="Titre1"/>
    <w:next w:val="Normal"/>
    <w:link w:val="Titre2Car"/>
    <w:uiPriority w:val="9"/>
    <w:unhideWhenUsed/>
    <w:qFormat/>
    <w:rsid w:val="00A30F26"/>
    <w:pPr>
      <w:jc w:val="left"/>
      <w:outlineLvl w:val="1"/>
    </w:pPr>
  </w:style>
  <w:style w:type="paragraph" w:styleId="Titre3">
    <w:name w:val="heading 3"/>
    <w:basedOn w:val="Titre2"/>
    <w:next w:val="Normal"/>
    <w:link w:val="Titre3Car"/>
    <w:uiPriority w:val="9"/>
    <w:unhideWhenUsed/>
    <w:qFormat/>
    <w:rsid w:val="00F474A0"/>
    <w:pPr>
      <w:outlineLvl w:val="2"/>
    </w:pPr>
    <w:rPr>
      <w:i/>
    </w:rPr>
  </w:style>
  <w:style w:type="paragraph" w:styleId="Titre4">
    <w:name w:val="heading 4"/>
    <w:basedOn w:val="Titre3"/>
    <w:next w:val="Normal"/>
    <w:link w:val="Titre4Car"/>
    <w:uiPriority w:val="9"/>
    <w:unhideWhenUsed/>
    <w:qFormat/>
    <w:rsid w:val="00F474A0"/>
    <w:pPr>
      <w:outlineLvl w:val="3"/>
    </w:pPr>
  </w:style>
  <w:style w:type="paragraph" w:styleId="Titre5">
    <w:name w:val="heading 5"/>
    <w:basedOn w:val="Normal"/>
    <w:next w:val="Normal"/>
    <w:link w:val="Titre5Car"/>
    <w:uiPriority w:val="9"/>
    <w:semiHidden/>
    <w:unhideWhenUsed/>
    <w:qFormat/>
    <w:rsid w:val="00F474A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74A0"/>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74A0"/>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74A0"/>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74A0"/>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6AC"/>
    <w:rPr>
      <w:rFonts w:ascii="Times New Roman" w:eastAsiaTheme="majorEastAsia" w:hAnsi="Times New Roman" w:cstheme="majorBidi"/>
      <w:b/>
      <w:sz w:val="24"/>
      <w:szCs w:val="40"/>
      <w:lang w:val="fr-FR" w:eastAsia="fr-FR"/>
      <w14:ligatures w14:val="none"/>
    </w:rPr>
  </w:style>
  <w:style w:type="character" w:customStyle="1" w:styleId="Titre2Car">
    <w:name w:val="Titre 2 Car"/>
    <w:basedOn w:val="Policepardfaut"/>
    <w:link w:val="Titre2"/>
    <w:uiPriority w:val="9"/>
    <w:rsid w:val="00A30F26"/>
    <w:rPr>
      <w:rFonts w:ascii="Times New Roman" w:eastAsiaTheme="majorEastAsia" w:hAnsi="Times New Roman" w:cstheme="majorBidi"/>
      <w:b/>
      <w:sz w:val="24"/>
      <w:szCs w:val="40"/>
      <w:lang w:val="fr-FR" w:eastAsia="fr-FR"/>
      <w14:ligatures w14:val="none"/>
    </w:rPr>
  </w:style>
  <w:style w:type="character" w:customStyle="1" w:styleId="Titre3Car">
    <w:name w:val="Titre 3 Car"/>
    <w:basedOn w:val="Policepardfaut"/>
    <w:link w:val="Titre3"/>
    <w:uiPriority w:val="9"/>
    <w:rsid w:val="00F474A0"/>
    <w:rPr>
      <w:rFonts w:ascii="Times New Roman" w:eastAsiaTheme="majorEastAsia" w:hAnsi="Times New Roman" w:cstheme="majorBidi"/>
      <w:b/>
      <w:i/>
      <w:sz w:val="24"/>
      <w:szCs w:val="40"/>
      <w:lang w:val="fr-FR"/>
    </w:rPr>
  </w:style>
  <w:style w:type="character" w:customStyle="1" w:styleId="Titre4Car">
    <w:name w:val="Titre 4 Car"/>
    <w:basedOn w:val="Policepardfaut"/>
    <w:link w:val="Titre4"/>
    <w:uiPriority w:val="9"/>
    <w:rsid w:val="00F474A0"/>
    <w:rPr>
      <w:rFonts w:ascii="Times New Roman" w:eastAsiaTheme="majorEastAsia" w:hAnsi="Times New Roman" w:cstheme="majorBidi"/>
      <w:b/>
      <w:sz w:val="24"/>
      <w:szCs w:val="40"/>
      <w:lang w:val="fr-FR"/>
    </w:rPr>
  </w:style>
  <w:style w:type="character" w:customStyle="1" w:styleId="Titre5Car">
    <w:name w:val="Titre 5 Car"/>
    <w:basedOn w:val="Policepardfaut"/>
    <w:link w:val="Titre5"/>
    <w:uiPriority w:val="9"/>
    <w:semiHidden/>
    <w:rsid w:val="00F474A0"/>
    <w:rPr>
      <w:rFonts w:eastAsiaTheme="majorEastAsia" w:cstheme="majorBidi"/>
      <w:color w:val="0F4761" w:themeColor="accent1" w:themeShade="BF"/>
      <w:lang w:val="fr-FR"/>
    </w:rPr>
  </w:style>
  <w:style w:type="character" w:customStyle="1" w:styleId="Titre6Car">
    <w:name w:val="Titre 6 Car"/>
    <w:basedOn w:val="Policepardfaut"/>
    <w:link w:val="Titre6"/>
    <w:uiPriority w:val="9"/>
    <w:semiHidden/>
    <w:rsid w:val="00F474A0"/>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F474A0"/>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F474A0"/>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F474A0"/>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F47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74A0"/>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F474A0"/>
    <w:pPr>
      <w:numPr>
        <w:ilvl w:val="1"/>
      </w:numPr>
      <w:ind w:firstLine="72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74A0"/>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F474A0"/>
    <w:pPr>
      <w:spacing w:before="160"/>
      <w:jc w:val="center"/>
    </w:pPr>
    <w:rPr>
      <w:i/>
      <w:iCs/>
      <w:color w:val="404040" w:themeColor="text1" w:themeTint="BF"/>
    </w:rPr>
  </w:style>
  <w:style w:type="character" w:customStyle="1" w:styleId="CitationCar">
    <w:name w:val="Citation Car"/>
    <w:basedOn w:val="Policepardfaut"/>
    <w:link w:val="Citation"/>
    <w:uiPriority w:val="29"/>
    <w:rsid w:val="00F474A0"/>
    <w:rPr>
      <w:i/>
      <w:iCs/>
      <w:color w:val="404040" w:themeColor="text1" w:themeTint="BF"/>
      <w:lang w:val="fr-FR"/>
    </w:rPr>
  </w:style>
  <w:style w:type="paragraph" w:styleId="Paragraphedeliste">
    <w:name w:val="List Paragraph"/>
    <w:basedOn w:val="Normal"/>
    <w:uiPriority w:val="34"/>
    <w:qFormat/>
    <w:rsid w:val="00F474A0"/>
    <w:pPr>
      <w:ind w:left="720"/>
      <w:contextualSpacing/>
    </w:pPr>
  </w:style>
  <w:style w:type="character" w:styleId="Accentuationintense">
    <w:name w:val="Intense Emphasis"/>
    <w:basedOn w:val="Policepardfaut"/>
    <w:uiPriority w:val="21"/>
    <w:qFormat/>
    <w:rsid w:val="00F474A0"/>
    <w:rPr>
      <w:i/>
      <w:iCs/>
      <w:color w:val="0F4761" w:themeColor="accent1" w:themeShade="BF"/>
    </w:rPr>
  </w:style>
  <w:style w:type="paragraph" w:styleId="Citationintense">
    <w:name w:val="Intense Quote"/>
    <w:basedOn w:val="Normal"/>
    <w:next w:val="Normal"/>
    <w:link w:val="CitationintenseCar"/>
    <w:uiPriority w:val="30"/>
    <w:qFormat/>
    <w:rsid w:val="00F47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74A0"/>
    <w:rPr>
      <w:i/>
      <w:iCs/>
      <w:color w:val="0F4761" w:themeColor="accent1" w:themeShade="BF"/>
      <w:lang w:val="fr-FR"/>
    </w:rPr>
  </w:style>
  <w:style w:type="character" w:styleId="Rfrenceintense">
    <w:name w:val="Intense Reference"/>
    <w:basedOn w:val="Policepardfaut"/>
    <w:uiPriority w:val="32"/>
    <w:qFormat/>
    <w:rsid w:val="00F474A0"/>
    <w:rPr>
      <w:b/>
      <w:bCs/>
      <w:smallCaps/>
      <w:color w:val="0F4761" w:themeColor="accent1" w:themeShade="BF"/>
      <w:spacing w:val="5"/>
    </w:rPr>
  </w:style>
  <w:style w:type="paragraph" w:styleId="Bibliographie">
    <w:name w:val="Bibliography"/>
    <w:basedOn w:val="Normal"/>
    <w:next w:val="Normal"/>
    <w:uiPriority w:val="37"/>
    <w:unhideWhenUsed/>
    <w:rsid w:val="00F474A0"/>
    <w:pPr>
      <w:spacing w:line="480" w:lineRule="auto"/>
      <w:ind w:left="720" w:hanging="720"/>
    </w:pPr>
  </w:style>
  <w:style w:type="paragraph" w:styleId="En-tte">
    <w:name w:val="header"/>
    <w:basedOn w:val="Normal"/>
    <w:link w:val="En-tteCar"/>
    <w:uiPriority w:val="99"/>
    <w:unhideWhenUsed/>
    <w:rsid w:val="00F474A0"/>
    <w:pPr>
      <w:tabs>
        <w:tab w:val="center" w:pos="4252"/>
        <w:tab w:val="right" w:pos="8504"/>
      </w:tabs>
      <w:spacing w:line="240" w:lineRule="auto"/>
    </w:pPr>
  </w:style>
  <w:style w:type="character" w:customStyle="1" w:styleId="En-tteCar">
    <w:name w:val="En-tête Car"/>
    <w:basedOn w:val="Policepardfaut"/>
    <w:link w:val="En-tte"/>
    <w:uiPriority w:val="99"/>
    <w:rsid w:val="00F474A0"/>
    <w:rPr>
      <w:rFonts w:ascii="Times New Roman" w:hAnsi="Times New Roman"/>
      <w:lang w:val="fr-FR"/>
    </w:rPr>
  </w:style>
  <w:style w:type="paragraph" w:styleId="Pieddepage">
    <w:name w:val="footer"/>
    <w:basedOn w:val="Normal"/>
    <w:link w:val="PieddepageCar"/>
    <w:uiPriority w:val="99"/>
    <w:unhideWhenUsed/>
    <w:rsid w:val="00F474A0"/>
    <w:pPr>
      <w:tabs>
        <w:tab w:val="center" w:pos="4252"/>
        <w:tab w:val="right" w:pos="8504"/>
      </w:tabs>
      <w:spacing w:line="240" w:lineRule="auto"/>
    </w:pPr>
  </w:style>
  <w:style w:type="character" w:customStyle="1" w:styleId="PieddepageCar">
    <w:name w:val="Pied de page Car"/>
    <w:basedOn w:val="Policepardfaut"/>
    <w:link w:val="Pieddepage"/>
    <w:uiPriority w:val="99"/>
    <w:rsid w:val="00F474A0"/>
    <w:rPr>
      <w:rFonts w:ascii="Times New Roman" w:hAnsi="Times New Roman"/>
      <w:lang w:val="fr-FR"/>
    </w:rPr>
  </w:style>
  <w:style w:type="paragraph" w:customStyle="1" w:styleId="whitespace-pre-wrap">
    <w:name w:val="whitespace-pre-wrap"/>
    <w:basedOn w:val="Normal"/>
    <w:rsid w:val="00D05FD8"/>
    <w:pPr>
      <w:spacing w:before="100" w:beforeAutospacing="1" w:after="100" w:afterAutospacing="1" w:line="240" w:lineRule="auto"/>
      <w:ind w:firstLine="0"/>
    </w:pPr>
    <w:rPr>
      <w:lang w:val="es-ES" w:eastAsia="es-ES"/>
    </w:rPr>
  </w:style>
  <w:style w:type="paragraph" w:customStyle="1" w:styleId="Textbody">
    <w:name w:val="Text body"/>
    <w:basedOn w:val="Normal"/>
    <w:rsid w:val="002B26D6"/>
    <w:pPr>
      <w:autoSpaceDN w:val="0"/>
      <w:spacing w:after="142"/>
      <w:contextualSpacing/>
      <w:textAlignment w:val="baseline"/>
    </w:pPr>
    <w:rPr>
      <w:kern w:val="3"/>
      <w:lang w:eastAsia="zh-CN" w:bidi="hi-IN"/>
    </w:rPr>
  </w:style>
  <w:style w:type="character" w:styleId="Marquedecommentaire">
    <w:name w:val="annotation reference"/>
    <w:basedOn w:val="Policepardfaut"/>
    <w:uiPriority w:val="99"/>
    <w:unhideWhenUsed/>
    <w:rsid w:val="00521603"/>
    <w:rPr>
      <w:sz w:val="16"/>
      <w:szCs w:val="16"/>
    </w:rPr>
  </w:style>
  <w:style w:type="paragraph" w:styleId="Commentaire">
    <w:name w:val="annotation text"/>
    <w:basedOn w:val="Normal"/>
    <w:link w:val="CommentaireCar"/>
    <w:uiPriority w:val="99"/>
    <w:unhideWhenUsed/>
    <w:rsid w:val="00521603"/>
    <w:pPr>
      <w:spacing w:line="240" w:lineRule="auto"/>
    </w:pPr>
    <w:rPr>
      <w:sz w:val="20"/>
      <w:szCs w:val="20"/>
    </w:rPr>
  </w:style>
  <w:style w:type="character" w:customStyle="1" w:styleId="CommentaireCar">
    <w:name w:val="Commentaire Car"/>
    <w:basedOn w:val="Policepardfaut"/>
    <w:link w:val="Commentaire"/>
    <w:uiPriority w:val="99"/>
    <w:rsid w:val="00521603"/>
    <w:rPr>
      <w:rFonts w:ascii="Times New Roman" w:hAnsi="Times New Roman"/>
      <w:sz w:val="20"/>
      <w:szCs w:val="20"/>
      <w:lang w:val="fr-FR"/>
    </w:rPr>
  </w:style>
  <w:style w:type="paragraph" w:styleId="Objetducommentaire">
    <w:name w:val="annotation subject"/>
    <w:basedOn w:val="Commentaire"/>
    <w:next w:val="Commentaire"/>
    <w:link w:val="ObjetducommentaireCar"/>
    <w:uiPriority w:val="99"/>
    <w:semiHidden/>
    <w:unhideWhenUsed/>
    <w:rsid w:val="00521603"/>
    <w:rPr>
      <w:b/>
      <w:bCs/>
    </w:rPr>
  </w:style>
  <w:style w:type="character" w:customStyle="1" w:styleId="ObjetducommentaireCar">
    <w:name w:val="Objet du commentaire Car"/>
    <w:basedOn w:val="CommentaireCar"/>
    <w:link w:val="Objetducommentaire"/>
    <w:uiPriority w:val="99"/>
    <w:semiHidden/>
    <w:rsid w:val="00521603"/>
    <w:rPr>
      <w:rFonts w:ascii="Times New Roman" w:hAnsi="Times New Roman"/>
      <w:b/>
      <w:bCs/>
      <w:sz w:val="20"/>
      <w:szCs w:val="20"/>
      <w:lang w:val="fr-FR"/>
    </w:rPr>
  </w:style>
  <w:style w:type="character" w:styleId="Lienhypertexte">
    <w:name w:val="Hyperlink"/>
    <w:basedOn w:val="Policepardfaut"/>
    <w:uiPriority w:val="99"/>
    <w:unhideWhenUsed/>
    <w:rsid w:val="000004F4"/>
    <w:rPr>
      <w:color w:val="467886" w:themeColor="hyperlink"/>
      <w:u w:val="single"/>
    </w:rPr>
  </w:style>
  <w:style w:type="character" w:styleId="Mentionnonrsolue">
    <w:name w:val="Unresolved Mention"/>
    <w:basedOn w:val="Policepardfaut"/>
    <w:uiPriority w:val="99"/>
    <w:semiHidden/>
    <w:unhideWhenUsed/>
    <w:rsid w:val="000004F4"/>
    <w:rPr>
      <w:color w:val="605E5C"/>
      <w:shd w:val="clear" w:color="auto" w:fill="E1DFDD"/>
    </w:rPr>
  </w:style>
  <w:style w:type="paragraph" w:styleId="Corpsdetexte">
    <w:name w:val="Body Text"/>
    <w:basedOn w:val="Normal"/>
    <w:link w:val="CorpsdetexteCar"/>
    <w:rsid w:val="00ED026A"/>
    <w:pPr>
      <w:spacing w:after="140"/>
    </w:pPr>
  </w:style>
  <w:style w:type="character" w:customStyle="1" w:styleId="CorpsdetexteCar">
    <w:name w:val="Corps de texte Car"/>
    <w:basedOn w:val="Policepardfaut"/>
    <w:link w:val="Corpsdetexte"/>
    <w:rsid w:val="00ED026A"/>
    <w:rPr>
      <w:rFonts w:ascii="Times New Roman" w:eastAsia="Times New Roman" w:hAnsi="Times New Roman" w:cs="Times New Roman"/>
      <w:sz w:val="24"/>
      <w:szCs w:val="24"/>
      <w:lang w:val="fr-FR" w:eastAsia="fr-FR"/>
      <w14:ligatures w14:val="none"/>
    </w:rPr>
  </w:style>
  <w:style w:type="paragraph" w:customStyle="1" w:styleId="Standard">
    <w:name w:val="Standard"/>
    <w:rsid w:val="00ED026A"/>
    <w:pPr>
      <w:suppressAutoHyphens/>
      <w:autoSpaceDN w:val="0"/>
      <w:spacing w:after="0" w:line="480" w:lineRule="auto"/>
      <w:ind w:firstLine="720"/>
      <w:textAlignment w:val="baseline"/>
    </w:pPr>
    <w:rPr>
      <w:rFonts w:ascii="Arial" w:eastAsia="Arial" w:hAnsi="Arial" w:cs="Arial"/>
      <w:lang w:val="fr-FR"/>
      <w14:ligatures w14:val="none"/>
    </w:rPr>
  </w:style>
  <w:style w:type="character" w:customStyle="1" w:styleId="Internetlink">
    <w:name w:val="Internet link"/>
    <w:basedOn w:val="Policepardfaut"/>
    <w:rsid w:val="00ED026A"/>
    <w:rPr>
      <w:color w:val="0000FF"/>
      <w:u w:val="single"/>
    </w:rPr>
  </w:style>
  <w:style w:type="character" w:customStyle="1" w:styleId="docdata">
    <w:name w:val="docdata"/>
    <w:aliases w:val="docy,v5,7254,bqiaagaaeamuaaagpxqaaamagqaabsgzaaaaaaaaaaaaaaaaaaaaaaaaaaaaaaaaaaaaaaaaaaaaaaaaaaaaaaaaaaaaaaaaaaaaaaaaaaaaaaaaaaaaaaaaaaaaaaaaaaaaaaaaaaaaaaaaaaaaaaaaaaaaaaaaaaaaaaaaaaaaaaaaaaaaaaaaaaaaaaaaaaaaaaaaaaaaaaaaaaaaaaaaaaaaaaaaaaaaaaaa"/>
    <w:basedOn w:val="Policepardfaut"/>
    <w:rsid w:val="00ED026A"/>
  </w:style>
  <w:style w:type="paragraph" w:customStyle="1" w:styleId="Figureuser">
    <w:name w:val="Figure (user)"/>
    <w:basedOn w:val="Lgende"/>
    <w:rsid w:val="002B1E4C"/>
    <w:pPr>
      <w:suppressLineNumbers/>
      <w:autoSpaceDN w:val="0"/>
      <w:spacing w:before="6" w:after="6"/>
      <w:ind w:firstLine="0"/>
      <w:textAlignment w:val="baseline"/>
    </w:pPr>
    <w:rPr>
      <w:rFonts w:eastAsia="Noto Serif CJK SC" w:cs="Lohit Devanagari"/>
      <w:b/>
      <w:i w:val="0"/>
      <w:color w:val="auto"/>
      <w:kern w:val="3"/>
      <w:sz w:val="24"/>
      <w:szCs w:val="24"/>
      <w:lang w:eastAsia="zh-CN" w:bidi="hi-IN"/>
    </w:rPr>
  </w:style>
  <w:style w:type="numbering" w:customStyle="1" w:styleId="WWNum2">
    <w:name w:val="WWNum2"/>
    <w:basedOn w:val="Aucuneliste"/>
    <w:rsid w:val="002B1E4C"/>
    <w:pPr>
      <w:numPr>
        <w:numId w:val="2"/>
      </w:numPr>
    </w:pPr>
  </w:style>
  <w:style w:type="paragraph" w:styleId="Lgende">
    <w:name w:val="caption"/>
    <w:basedOn w:val="Normal"/>
    <w:next w:val="Normal"/>
    <w:uiPriority w:val="35"/>
    <w:semiHidden/>
    <w:unhideWhenUsed/>
    <w:qFormat/>
    <w:rsid w:val="002B1E4C"/>
    <w:pPr>
      <w:spacing w:after="200" w:line="240" w:lineRule="auto"/>
    </w:pPr>
    <w:rPr>
      <w:i/>
      <w:iCs/>
      <w:color w:val="0E2841" w:themeColor="text2"/>
      <w:sz w:val="18"/>
      <w:szCs w:val="18"/>
    </w:rPr>
  </w:style>
  <w:style w:type="paragraph" w:styleId="En-ttedetabledesmatires">
    <w:name w:val="TOC Heading"/>
    <w:basedOn w:val="Titre1"/>
    <w:next w:val="Normal"/>
    <w:uiPriority w:val="39"/>
    <w:unhideWhenUsed/>
    <w:qFormat/>
    <w:rsid w:val="001C374B"/>
    <w:pPr>
      <w:suppressAutoHyphens w:val="0"/>
      <w:spacing w:before="240" w:after="0" w:line="259" w:lineRule="auto"/>
      <w:jc w:val="left"/>
      <w:outlineLvl w:val="9"/>
    </w:pPr>
    <w:rPr>
      <w:rFonts w:asciiTheme="majorHAnsi" w:hAnsiTheme="majorHAnsi"/>
      <w:b w:val="0"/>
      <w:color w:val="0F4761" w:themeColor="accent1" w:themeShade="BF"/>
      <w:sz w:val="32"/>
      <w:szCs w:val="32"/>
      <w:lang w:val="es-ES" w:eastAsia="es-ES"/>
    </w:rPr>
  </w:style>
  <w:style w:type="paragraph" w:styleId="TM1">
    <w:name w:val="toc 1"/>
    <w:basedOn w:val="Normal"/>
    <w:next w:val="Normal"/>
    <w:autoRedefine/>
    <w:uiPriority w:val="39"/>
    <w:unhideWhenUsed/>
    <w:rsid w:val="00C40AD3"/>
    <w:pPr>
      <w:tabs>
        <w:tab w:val="right" w:leader="dot" w:pos="9016"/>
      </w:tabs>
      <w:jc w:val="both"/>
    </w:pPr>
    <w:rPr>
      <w:b/>
      <w:bCs/>
      <w:noProof/>
    </w:rPr>
  </w:style>
  <w:style w:type="paragraph" w:styleId="TM2">
    <w:name w:val="toc 2"/>
    <w:basedOn w:val="Normal"/>
    <w:next w:val="Normal"/>
    <w:autoRedefine/>
    <w:uiPriority w:val="39"/>
    <w:unhideWhenUsed/>
    <w:rsid w:val="001C374B"/>
    <w:pPr>
      <w:spacing w:after="100"/>
      <w:ind w:left="240"/>
    </w:pPr>
  </w:style>
  <w:style w:type="paragraph" w:styleId="TM3">
    <w:name w:val="toc 3"/>
    <w:basedOn w:val="Normal"/>
    <w:next w:val="Normal"/>
    <w:autoRedefine/>
    <w:uiPriority w:val="39"/>
    <w:unhideWhenUsed/>
    <w:rsid w:val="004F1F96"/>
    <w:pPr>
      <w:spacing w:after="100"/>
      <w:ind w:left="480"/>
    </w:pPr>
  </w:style>
  <w:style w:type="character" w:styleId="Rfrencelgre">
    <w:name w:val="Subtle Reference"/>
    <w:uiPriority w:val="31"/>
    <w:qFormat/>
    <w:rsid w:val="00081DCD"/>
  </w:style>
  <w:style w:type="character" w:styleId="Lienhypertextesuivivisit">
    <w:name w:val="FollowedHyperlink"/>
    <w:basedOn w:val="Policepardfaut"/>
    <w:uiPriority w:val="99"/>
    <w:semiHidden/>
    <w:unhideWhenUsed/>
    <w:rsid w:val="00E95AEA"/>
    <w:rPr>
      <w:color w:val="96607D" w:themeColor="followedHyperlink"/>
      <w:u w:val="single"/>
    </w:rPr>
  </w:style>
  <w:style w:type="paragraph" w:styleId="Notedebasdepage">
    <w:name w:val="footnote text"/>
    <w:basedOn w:val="Normal"/>
    <w:link w:val="NotedebasdepageCar"/>
    <w:uiPriority w:val="99"/>
    <w:semiHidden/>
    <w:unhideWhenUsed/>
    <w:rsid w:val="00B50894"/>
    <w:pPr>
      <w:spacing w:line="240" w:lineRule="auto"/>
    </w:pPr>
    <w:rPr>
      <w:sz w:val="20"/>
      <w:szCs w:val="20"/>
    </w:rPr>
  </w:style>
  <w:style w:type="character" w:customStyle="1" w:styleId="NotedebasdepageCar">
    <w:name w:val="Note de bas de page Car"/>
    <w:basedOn w:val="Policepardfaut"/>
    <w:link w:val="Notedebasdepage"/>
    <w:uiPriority w:val="99"/>
    <w:semiHidden/>
    <w:rsid w:val="00B50894"/>
    <w:rPr>
      <w:rFonts w:ascii="Times New Roman" w:eastAsia="Times New Roman" w:hAnsi="Times New Roman" w:cs="Times New Roman"/>
      <w:sz w:val="20"/>
      <w:szCs w:val="20"/>
      <w:lang w:val="fr-FR" w:eastAsia="fr-FR"/>
      <w14:ligatures w14:val="none"/>
    </w:rPr>
  </w:style>
  <w:style w:type="character" w:styleId="Appelnotedebasdep">
    <w:name w:val="footnote reference"/>
    <w:basedOn w:val="Policepardfaut"/>
    <w:uiPriority w:val="99"/>
    <w:semiHidden/>
    <w:unhideWhenUsed/>
    <w:rsid w:val="00B50894"/>
    <w:rPr>
      <w:vertAlign w:val="superscript"/>
    </w:rPr>
  </w:style>
  <w:style w:type="character" w:styleId="Textedelespacerserv">
    <w:name w:val="Placeholder Text"/>
    <w:basedOn w:val="Policepardfaut"/>
    <w:uiPriority w:val="99"/>
    <w:semiHidden/>
    <w:rsid w:val="00C563EE"/>
    <w:rPr>
      <w:color w:val="666666"/>
    </w:rPr>
  </w:style>
  <w:style w:type="table" w:styleId="Grilledutableau">
    <w:name w:val="Table Grid"/>
    <w:basedOn w:val="TableauNormal"/>
    <w:uiPriority w:val="39"/>
    <w:rsid w:val="00CF4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CF4743"/>
    <w:rPr>
      <w:b/>
      <w:bCs/>
    </w:rPr>
  </w:style>
  <w:style w:type="character" w:customStyle="1" w:styleId="ng-star-inserted">
    <w:name w:val="ng-star-inserted"/>
    <w:basedOn w:val="Policepardfaut"/>
    <w:rsid w:val="00860F12"/>
  </w:style>
  <w:style w:type="paragraph" w:styleId="Rvision">
    <w:name w:val="Revision"/>
    <w:hidden/>
    <w:uiPriority w:val="99"/>
    <w:semiHidden/>
    <w:rsid w:val="0083688B"/>
    <w:pPr>
      <w:spacing w:after="0" w:line="240" w:lineRule="auto"/>
    </w:pPr>
    <w:rPr>
      <w:rFonts w:ascii="Times New Roman" w:eastAsia="Times New Roman" w:hAnsi="Times New Roman" w:cs="Times New Roman"/>
      <w:sz w:val="24"/>
      <w:szCs w:val="24"/>
      <w:lang w:val="fr-FR" w:eastAsia="fr-FR"/>
      <w14:ligatures w14:val="none"/>
    </w:rPr>
  </w:style>
  <w:style w:type="character" w:customStyle="1" w:styleId="ng-star-inserted1">
    <w:name w:val="ng-star-inserted1"/>
    <w:basedOn w:val="Policepardfaut"/>
    <w:rsid w:val="00F1012A"/>
  </w:style>
  <w:style w:type="character" w:styleId="Appeldenotedefin">
    <w:name w:val="endnote reference"/>
    <w:basedOn w:val="Policepardfaut"/>
    <w:uiPriority w:val="99"/>
    <w:semiHidden/>
    <w:unhideWhenUsed/>
    <w:rsid w:val="00C40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85907">
      <w:bodyDiv w:val="1"/>
      <w:marLeft w:val="0"/>
      <w:marRight w:val="0"/>
      <w:marTop w:val="0"/>
      <w:marBottom w:val="0"/>
      <w:divBdr>
        <w:top w:val="none" w:sz="0" w:space="0" w:color="auto"/>
        <w:left w:val="none" w:sz="0" w:space="0" w:color="auto"/>
        <w:bottom w:val="none" w:sz="0" w:space="0" w:color="auto"/>
        <w:right w:val="none" w:sz="0" w:space="0" w:color="auto"/>
      </w:divBdr>
      <w:divsChild>
        <w:div w:id="1684278193">
          <w:marLeft w:val="0"/>
          <w:marRight w:val="0"/>
          <w:marTop w:val="0"/>
          <w:marBottom w:val="0"/>
          <w:divBdr>
            <w:top w:val="none" w:sz="0" w:space="0" w:color="auto"/>
            <w:left w:val="none" w:sz="0" w:space="0" w:color="auto"/>
            <w:bottom w:val="none" w:sz="0" w:space="0" w:color="auto"/>
            <w:right w:val="none" w:sz="0" w:space="0" w:color="auto"/>
          </w:divBdr>
          <w:divsChild>
            <w:div w:id="1507475867">
              <w:marLeft w:val="0"/>
              <w:marRight w:val="0"/>
              <w:marTop w:val="0"/>
              <w:marBottom w:val="0"/>
              <w:divBdr>
                <w:top w:val="none" w:sz="0" w:space="0" w:color="auto"/>
                <w:left w:val="none" w:sz="0" w:space="0" w:color="auto"/>
                <w:bottom w:val="none" w:sz="0" w:space="0" w:color="auto"/>
                <w:right w:val="none" w:sz="0" w:space="0" w:color="auto"/>
              </w:divBdr>
              <w:divsChild>
                <w:div w:id="947467023">
                  <w:marLeft w:val="0"/>
                  <w:marRight w:val="0"/>
                  <w:marTop w:val="0"/>
                  <w:marBottom w:val="0"/>
                  <w:divBdr>
                    <w:top w:val="none" w:sz="0" w:space="0" w:color="auto"/>
                    <w:left w:val="none" w:sz="0" w:space="0" w:color="auto"/>
                    <w:bottom w:val="none" w:sz="0" w:space="0" w:color="auto"/>
                    <w:right w:val="none" w:sz="0" w:space="0" w:color="auto"/>
                  </w:divBdr>
                  <w:divsChild>
                    <w:div w:id="317656340">
                      <w:marLeft w:val="0"/>
                      <w:marRight w:val="0"/>
                      <w:marTop w:val="0"/>
                      <w:marBottom w:val="0"/>
                      <w:divBdr>
                        <w:top w:val="none" w:sz="0" w:space="0" w:color="auto"/>
                        <w:left w:val="none" w:sz="0" w:space="0" w:color="auto"/>
                        <w:bottom w:val="none" w:sz="0" w:space="0" w:color="auto"/>
                        <w:right w:val="none" w:sz="0" w:space="0" w:color="auto"/>
                      </w:divBdr>
                      <w:divsChild>
                        <w:div w:id="1157498174">
                          <w:marLeft w:val="0"/>
                          <w:marRight w:val="0"/>
                          <w:marTop w:val="0"/>
                          <w:marBottom w:val="0"/>
                          <w:divBdr>
                            <w:top w:val="none" w:sz="0" w:space="0" w:color="auto"/>
                            <w:left w:val="none" w:sz="0" w:space="0" w:color="auto"/>
                            <w:bottom w:val="none" w:sz="0" w:space="0" w:color="auto"/>
                            <w:right w:val="none" w:sz="0" w:space="0" w:color="auto"/>
                          </w:divBdr>
                          <w:divsChild>
                            <w:div w:id="1922715258">
                              <w:marLeft w:val="0"/>
                              <w:marRight w:val="0"/>
                              <w:marTop w:val="0"/>
                              <w:marBottom w:val="0"/>
                              <w:divBdr>
                                <w:top w:val="none" w:sz="0" w:space="0" w:color="auto"/>
                                <w:left w:val="none" w:sz="0" w:space="0" w:color="auto"/>
                                <w:bottom w:val="none" w:sz="0" w:space="0" w:color="auto"/>
                                <w:right w:val="none" w:sz="0" w:space="0" w:color="auto"/>
                              </w:divBdr>
                              <w:divsChild>
                                <w:div w:id="541092734">
                                  <w:marLeft w:val="0"/>
                                  <w:marRight w:val="0"/>
                                  <w:marTop w:val="0"/>
                                  <w:marBottom w:val="0"/>
                                  <w:divBdr>
                                    <w:top w:val="none" w:sz="0" w:space="0" w:color="auto"/>
                                    <w:left w:val="none" w:sz="0" w:space="0" w:color="auto"/>
                                    <w:bottom w:val="none" w:sz="0" w:space="0" w:color="auto"/>
                                    <w:right w:val="none" w:sz="0" w:space="0" w:color="auto"/>
                                  </w:divBdr>
                                  <w:divsChild>
                                    <w:div w:id="1606769875">
                                      <w:marLeft w:val="0"/>
                                      <w:marRight w:val="0"/>
                                      <w:marTop w:val="0"/>
                                      <w:marBottom w:val="0"/>
                                      <w:divBdr>
                                        <w:top w:val="none" w:sz="0" w:space="0" w:color="auto"/>
                                        <w:left w:val="none" w:sz="0" w:space="0" w:color="auto"/>
                                        <w:bottom w:val="none" w:sz="0" w:space="0" w:color="auto"/>
                                        <w:right w:val="none" w:sz="0" w:space="0" w:color="auto"/>
                                      </w:divBdr>
                                      <w:divsChild>
                                        <w:div w:id="1045719854">
                                          <w:marLeft w:val="0"/>
                                          <w:marRight w:val="0"/>
                                          <w:marTop w:val="0"/>
                                          <w:marBottom w:val="0"/>
                                          <w:divBdr>
                                            <w:top w:val="none" w:sz="0" w:space="0" w:color="auto"/>
                                            <w:left w:val="none" w:sz="0" w:space="0" w:color="auto"/>
                                            <w:bottom w:val="none" w:sz="0" w:space="0" w:color="auto"/>
                                            <w:right w:val="none" w:sz="0" w:space="0" w:color="auto"/>
                                          </w:divBdr>
                                          <w:divsChild>
                                            <w:div w:id="5799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859615">
      <w:bodyDiv w:val="1"/>
      <w:marLeft w:val="0"/>
      <w:marRight w:val="0"/>
      <w:marTop w:val="0"/>
      <w:marBottom w:val="0"/>
      <w:divBdr>
        <w:top w:val="none" w:sz="0" w:space="0" w:color="auto"/>
        <w:left w:val="none" w:sz="0" w:space="0" w:color="auto"/>
        <w:bottom w:val="none" w:sz="0" w:space="0" w:color="auto"/>
        <w:right w:val="none" w:sz="0" w:space="0" w:color="auto"/>
      </w:divBdr>
      <w:divsChild>
        <w:div w:id="295725090">
          <w:marLeft w:val="0"/>
          <w:marRight w:val="0"/>
          <w:marTop w:val="0"/>
          <w:marBottom w:val="0"/>
          <w:divBdr>
            <w:top w:val="none" w:sz="0" w:space="0" w:color="auto"/>
            <w:left w:val="none" w:sz="0" w:space="0" w:color="auto"/>
            <w:bottom w:val="none" w:sz="0" w:space="0" w:color="auto"/>
            <w:right w:val="none" w:sz="0" w:space="0" w:color="auto"/>
          </w:divBdr>
          <w:divsChild>
            <w:div w:id="2140107301">
              <w:marLeft w:val="0"/>
              <w:marRight w:val="0"/>
              <w:marTop w:val="0"/>
              <w:marBottom w:val="0"/>
              <w:divBdr>
                <w:top w:val="none" w:sz="0" w:space="0" w:color="auto"/>
                <w:left w:val="none" w:sz="0" w:space="0" w:color="auto"/>
                <w:bottom w:val="none" w:sz="0" w:space="0" w:color="auto"/>
                <w:right w:val="none" w:sz="0" w:space="0" w:color="auto"/>
              </w:divBdr>
              <w:divsChild>
                <w:div w:id="1968779954">
                  <w:marLeft w:val="0"/>
                  <w:marRight w:val="0"/>
                  <w:marTop w:val="0"/>
                  <w:marBottom w:val="0"/>
                  <w:divBdr>
                    <w:top w:val="none" w:sz="0" w:space="0" w:color="auto"/>
                    <w:left w:val="none" w:sz="0" w:space="0" w:color="auto"/>
                    <w:bottom w:val="none" w:sz="0" w:space="0" w:color="auto"/>
                    <w:right w:val="none" w:sz="0" w:space="0" w:color="auto"/>
                  </w:divBdr>
                  <w:divsChild>
                    <w:div w:id="1818372349">
                      <w:marLeft w:val="0"/>
                      <w:marRight w:val="0"/>
                      <w:marTop w:val="0"/>
                      <w:marBottom w:val="0"/>
                      <w:divBdr>
                        <w:top w:val="none" w:sz="0" w:space="0" w:color="auto"/>
                        <w:left w:val="none" w:sz="0" w:space="0" w:color="auto"/>
                        <w:bottom w:val="none" w:sz="0" w:space="0" w:color="auto"/>
                        <w:right w:val="none" w:sz="0" w:space="0" w:color="auto"/>
                      </w:divBdr>
                      <w:divsChild>
                        <w:div w:id="1668091007">
                          <w:marLeft w:val="0"/>
                          <w:marRight w:val="0"/>
                          <w:marTop w:val="0"/>
                          <w:marBottom w:val="0"/>
                          <w:divBdr>
                            <w:top w:val="none" w:sz="0" w:space="0" w:color="auto"/>
                            <w:left w:val="none" w:sz="0" w:space="0" w:color="auto"/>
                            <w:bottom w:val="none" w:sz="0" w:space="0" w:color="auto"/>
                            <w:right w:val="none" w:sz="0" w:space="0" w:color="auto"/>
                          </w:divBdr>
                          <w:divsChild>
                            <w:div w:id="1894346128">
                              <w:marLeft w:val="0"/>
                              <w:marRight w:val="0"/>
                              <w:marTop w:val="0"/>
                              <w:marBottom w:val="0"/>
                              <w:divBdr>
                                <w:top w:val="none" w:sz="0" w:space="0" w:color="auto"/>
                                <w:left w:val="none" w:sz="0" w:space="0" w:color="auto"/>
                                <w:bottom w:val="none" w:sz="0" w:space="0" w:color="auto"/>
                                <w:right w:val="none" w:sz="0" w:space="0" w:color="auto"/>
                              </w:divBdr>
                              <w:divsChild>
                                <w:div w:id="1683626746">
                                  <w:marLeft w:val="0"/>
                                  <w:marRight w:val="0"/>
                                  <w:marTop w:val="0"/>
                                  <w:marBottom w:val="0"/>
                                  <w:divBdr>
                                    <w:top w:val="none" w:sz="0" w:space="0" w:color="auto"/>
                                    <w:left w:val="none" w:sz="0" w:space="0" w:color="auto"/>
                                    <w:bottom w:val="none" w:sz="0" w:space="0" w:color="auto"/>
                                    <w:right w:val="none" w:sz="0" w:space="0" w:color="auto"/>
                                  </w:divBdr>
                                  <w:divsChild>
                                    <w:div w:id="1672293685">
                                      <w:marLeft w:val="0"/>
                                      <w:marRight w:val="0"/>
                                      <w:marTop w:val="0"/>
                                      <w:marBottom w:val="0"/>
                                      <w:divBdr>
                                        <w:top w:val="none" w:sz="0" w:space="0" w:color="auto"/>
                                        <w:left w:val="none" w:sz="0" w:space="0" w:color="auto"/>
                                        <w:bottom w:val="none" w:sz="0" w:space="0" w:color="auto"/>
                                        <w:right w:val="none" w:sz="0" w:space="0" w:color="auto"/>
                                      </w:divBdr>
                                      <w:divsChild>
                                        <w:div w:id="1055470144">
                                          <w:marLeft w:val="0"/>
                                          <w:marRight w:val="0"/>
                                          <w:marTop w:val="0"/>
                                          <w:marBottom w:val="0"/>
                                          <w:divBdr>
                                            <w:top w:val="none" w:sz="0" w:space="0" w:color="auto"/>
                                            <w:left w:val="none" w:sz="0" w:space="0" w:color="auto"/>
                                            <w:bottom w:val="none" w:sz="0" w:space="0" w:color="auto"/>
                                            <w:right w:val="none" w:sz="0" w:space="0" w:color="auto"/>
                                          </w:divBdr>
                                          <w:divsChild>
                                            <w:div w:id="10020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22210">
      <w:bodyDiv w:val="1"/>
      <w:marLeft w:val="0"/>
      <w:marRight w:val="0"/>
      <w:marTop w:val="0"/>
      <w:marBottom w:val="0"/>
      <w:divBdr>
        <w:top w:val="none" w:sz="0" w:space="0" w:color="auto"/>
        <w:left w:val="none" w:sz="0" w:space="0" w:color="auto"/>
        <w:bottom w:val="none" w:sz="0" w:space="0" w:color="auto"/>
        <w:right w:val="none" w:sz="0" w:space="0" w:color="auto"/>
      </w:divBdr>
    </w:div>
    <w:div w:id="182060368">
      <w:bodyDiv w:val="1"/>
      <w:marLeft w:val="0"/>
      <w:marRight w:val="0"/>
      <w:marTop w:val="0"/>
      <w:marBottom w:val="0"/>
      <w:divBdr>
        <w:top w:val="none" w:sz="0" w:space="0" w:color="auto"/>
        <w:left w:val="none" w:sz="0" w:space="0" w:color="auto"/>
        <w:bottom w:val="none" w:sz="0" w:space="0" w:color="auto"/>
        <w:right w:val="none" w:sz="0" w:space="0" w:color="auto"/>
      </w:divBdr>
    </w:div>
    <w:div w:id="183986704">
      <w:bodyDiv w:val="1"/>
      <w:marLeft w:val="0"/>
      <w:marRight w:val="0"/>
      <w:marTop w:val="0"/>
      <w:marBottom w:val="0"/>
      <w:divBdr>
        <w:top w:val="none" w:sz="0" w:space="0" w:color="auto"/>
        <w:left w:val="none" w:sz="0" w:space="0" w:color="auto"/>
        <w:bottom w:val="none" w:sz="0" w:space="0" w:color="auto"/>
        <w:right w:val="none" w:sz="0" w:space="0" w:color="auto"/>
      </w:divBdr>
    </w:div>
    <w:div w:id="188950636">
      <w:bodyDiv w:val="1"/>
      <w:marLeft w:val="0"/>
      <w:marRight w:val="0"/>
      <w:marTop w:val="0"/>
      <w:marBottom w:val="0"/>
      <w:divBdr>
        <w:top w:val="none" w:sz="0" w:space="0" w:color="auto"/>
        <w:left w:val="none" w:sz="0" w:space="0" w:color="auto"/>
        <w:bottom w:val="none" w:sz="0" w:space="0" w:color="auto"/>
        <w:right w:val="none" w:sz="0" w:space="0" w:color="auto"/>
      </w:divBdr>
    </w:div>
    <w:div w:id="195656066">
      <w:bodyDiv w:val="1"/>
      <w:marLeft w:val="0"/>
      <w:marRight w:val="0"/>
      <w:marTop w:val="0"/>
      <w:marBottom w:val="0"/>
      <w:divBdr>
        <w:top w:val="none" w:sz="0" w:space="0" w:color="auto"/>
        <w:left w:val="none" w:sz="0" w:space="0" w:color="auto"/>
        <w:bottom w:val="none" w:sz="0" w:space="0" w:color="auto"/>
        <w:right w:val="none" w:sz="0" w:space="0" w:color="auto"/>
      </w:divBdr>
    </w:div>
    <w:div w:id="201528212">
      <w:bodyDiv w:val="1"/>
      <w:marLeft w:val="0"/>
      <w:marRight w:val="0"/>
      <w:marTop w:val="0"/>
      <w:marBottom w:val="0"/>
      <w:divBdr>
        <w:top w:val="none" w:sz="0" w:space="0" w:color="auto"/>
        <w:left w:val="none" w:sz="0" w:space="0" w:color="auto"/>
        <w:bottom w:val="none" w:sz="0" w:space="0" w:color="auto"/>
        <w:right w:val="none" w:sz="0" w:space="0" w:color="auto"/>
      </w:divBdr>
      <w:divsChild>
        <w:div w:id="1762021278">
          <w:marLeft w:val="0"/>
          <w:marRight w:val="0"/>
          <w:marTop w:val="0"/>
          <w:marBottom w:val="0"/>
          <w:divBdr>
            <w:top w:val="none" w:sz="0" w:space="0" w:color="auto"/>
            <w:left w:val="none" w:sz="0" w:space="0" w:color="auto"/>
            <w:bottom w:val="none" w:sz="0" w:space="0" w:color="auto"/>
            <w:right w:val="none" w:sz="0" w:space="0" w:color="auto"/>
          </w:divBdr>
          <w:divsChild>
            <w:div w:id="11535406">
              <w:marLeft w:val="0"/>
              <w:marRight w:val="0"/>
              <w:marTop w:val="0"/>
              <w:marBottom w:val="0"/>
              <w:divBdr>
                <w:top w:val="none" w:sz="0" w:space="0" w:color="auto"/>
                <w:left w:val="none" w:sz="0" w:space="0" w:color="auto"/>
                <w:bottom w:val="none" w:sz="0" w:space="0" w:color="auto"/>
                <w:right w:val="none" w:sz="0" w:space="0" w:color="auto"/>
              </w:divBdr>
              <w:divsChild>
                <w:div w:id="361636046">
                  <w:marLeft w:val="0"/>
                  <w:marRight w:val="0"/>
                  <w:marTop w:val="0"/>
                  <w:marBottom w:val="0"/>
                  <w:divBdr>
                    <w:top w:val="none" w:sz="0" w:space="0" w:color="auto"/>
                    <w:left w:val="none" w:sz="0" w:space="0" w:color="auto"/>
                    <w:bottom w:val="none" w:sz="0" w:space="0" w:color="auto"/>
                    <w:right w:val="none" w:sz="0" w:space="0" w:color="auto"/>
                  </w:divBdr>
                  <w:divsChild>
                    <w:div w:id="1437287022">
                      <w:marLeft w:val="0"/>
                      <w:marRight w:val="0"/>
                      <w:marTop w:val="0"/>
                      <w:marBottom w:val="0"/>
                      <w:divBdr>
                        <w:top w:val="none" w:sz="0" w:space="0" w:color="auto"/>
                        <w:left w:val="none" w:sz="0" w:space="0" w:color="auto"/>
                        <w:bottom w:val="none" w:sz="0" w:space="0" w:color="auto"/>
                        <w:right w:val="none" w:sz="0" w:space="0" w:color="auto"/>
                      </w:divBdr>
                      <w:divsChild>
                        <w:div w:id="314918569">
                          <w:marLeft w:val="0"/>
                          <w:marRight w:val="0"/>
                          <w:marTop w:val="0"/>
                          <w:marBottom w:val="0"/>
                          <w:divBdr>
                            <w:top w:val="none" w:sz="0" w:space="0" w:color="auto"/>
                            <w:left w:val="none" w:sz="0" w:space="0" w:color="auto"/>
                            <w:bottom w:val="none" w:sz="0" w:space="0" w:color="auto"/>
                            <w:right w:val="none" w:sz="0" w:space="0" w:color="auto"/>
                          </w:divBdr>
                          <w:divsChild>
                            <w:div w:id="110131349">
                              <w:marLeft w:val="0"/>
                              <w:marRight w:val="0"/>
                              <w:marTop w:val="0"/>
                              <w:marBottom w:val="0"/>
                              <w:divBdr>
                                <w:top w:val="none" w:sz="0" w:space="0" w:color="auto"/>
                                <w:left w:val="none" w:sz="0" w:space="0" w:color="auto"/>
                                <w:bottom w:val="none" w:sz="0" w:space="0" w:color="auto"/>
                                <w:right w:val="none" w:sz="0" w:space="0" w:color="auto"/>
                              </w:divBdr>
                              <w:divsChild>
                                <w:div w:id="2015499172">
                                  <w:marLeft w:val="0"/>
                                  <w:marRight w:val="0"/>
                                  <w:marTop w:val="0"/>
                                  <w:marBottom w:val="0"/>
                                  <w:divBdr>
                                    <w:top w:val="none" w:sz="0" w:space="0" w:color="auto"/>
                                    <w:left w:val="none" w:sz="0" w:space="0" w:color="auto"/>
                                    <w:bottom w:val="none" w:sz="0" w:space="0" w:color="auto"/>
                                    <w:right w:val="none" w:sz="0" w:space="0" w:color="auto"/>
                                  </w:divBdr>
                                  <w:divsChild>
                                    <w:div w:id="1244989770">
                                      <w:marLeft w:val="0"/>
                                      <w:marRight w:val="0"/>
                                      <w:marTop w:val="0"/>
                                      <w:marBottom w:val="0"/>
                                      <w:divBdr>
                                        <w:top w:val="none" w:sz="0" w:space="0" w:color="auto"/>
                                        <w:left w:val="none" w:sz="0" w:space="0" w:color="auto"/>
                                        <w:bottom w:val="none" w:sz="0" w:space="0" w:color="auto"/>
                                        <w:right w:val="none" w:sz="0" w:space="0" w:color="auto"/>
                                      </w:divBdr>
                                      <w:divsChild>
                                        <w:div w:id="428044198">
                                          <w:marLeft w:val="0"/>
                                          <w:marRight w:val="0"/>
                                          <w:marTop w:val="0"/>
                                          <w:marBottom w:val="0"/>
                                          <w:divBdr>
                                            <w:top w:val="none" w:sz="0" w:space="0" w:color="auto"/>
                                            <w:left w:val="none" w:sz="0" w:space="0" w:color="auto"/>
                                            <w:bottom w:val="none" w:sz="0" w:space="0" w:color="auto"/>
                                            <w:right w:val="none" w:sz="0" w:space="0" w:color="auto"/>
                                          </w:divBdr>
                                          <w:divsChild>
                                            <w:div w:id="16578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96495">
      <w:bodyDiv w:val="1"/>
      <w:marLeft w:val="0"/>
      <w:marRight w:val="0"/>
      <w:marTop w:val="0"/>
      <w:marBottom w:val="0"/>
      <w:divBdr>
        <w:top w:val="none" w:sz="0" w:space="0" w:color="auto"/>
        <w:left w:val="none" w:sz="0" w:space="0" w:color="auto"/>
        <w:bottom w:val="none" w:sz="0" w:space="0" w:color="auto"/>
        <w:right w:val="none" w:sz="0" w:space="0" w:color="auto"/>
      </w:divBdr>
    </w:div>
    <w:div w:id="215241562">
      <w:bodyDiv w:val="1"/>
      <w:marLeft w:val="0"/>
      <w:marRight w:val="0"/>
      <w:marTop w:val="0"/>
      <w:marBottom w:val="0"/>
      <w:divBdr>
        <w:top w:val="none" w:sz="0" w:space="0" w:color="auto"/>
        <w:left w:val="none" w:sz="0" w:space="0" w:color="auto"/>
        <w:bottom w:val="none" w:sz="0" w:space="0" w:color="auto"/>
        <w:right w:val="none" w:sz="0" w:space="0" w:color="auto"/>
      </w:divBdr>
    </w:div>
    <w:div w:id="287316310">
      <w:bodyDiv w:val="1"/>
      <w:marLeft w:val="0"/>
      <w:marRight w:val="0"/>
      <w:marTop w:val="0"/>
      <w:marBottom w:val="0"/>
      <w:divBdr>
        <w:top w:val="none" w:sz="0" w:space="0" w:color="auto"/>
        <w:left w:val="none" w:sz="0" w:space="0" w:color="auto"/>
        <w:bottom w:val="none" w:sz="0" w:space="0" w:color="auto"/>
        <w:right w:val="none" w:sz="0" w:space="0" w:color="auto"/>
      </w:divBdr>
    </w:div>
    <w:div w:id="301544037">
      <w:bodyDiv w:val="1"/>
      <w:marLeft w:val="0"/>
      <w:marRight w:val="0"/>
      <w:marTop w:val="0"/>
      <w:marBottom w:val="0"/>
      <w:divBdr>
        <w:top w:val="none" w:sz="0" w:space="0" w:color="auto"/>
        <w:left w:val="none" w:sz="0" w:space="0" w:color="auto"/>
        <w:bottom w:val="none" w:sz="0" w:space="0" w:color="auto"/>
        <w:right w:val="none" w:sz="0" w:space="0" w:color="auto"/>
      </w:divBdr>
    </w:div>
    <w:div w:id="325210815">
      <w:bodyDiv w:val="1"/>
      <w:marLeft w:val="0"/>
      <w:marRight w:val="0"/>
      <w:marTop w:val="0"/>
      <w:marBottom w:val="0"/>
      <w:divBdr>
        <w:top w:val="none" w:sz="0" w:space="0" w:color="auto"/>
        <w:left w:val="none" w:sz="0" w:space="0" w:color="auto"/>
        <w:bottom w:val="none" w:sz="0" w:space="0" w:color="auto"/>
        <w:right w:val="none" w:sz="0" w:space="0" w:color="auto"/>
      </w:divBdr>
      <w:divsChild>
        <w:div w:id="1207259989">
          <w:marLeft w:val="0"/>
          <w:marRight w:val="0"/>
          <w:marTop w:val="0"/>
          <w:marBottom w:val="0"/>
          <w:divBdr>
            <w:top w:val="none" w:sz="0" w:space="0" w:color="auto"/>
            <w:left w:val="none" w:sz="0" w:space="0" w:color="auto"/>
            <w:bottom w:val="none" w:sz="0" w:space="0" w:color="auto"/>
            <w:right w:val="none" w:sz="0" w:space="0" w:color="auto"/>
          </w:divBdr>
          <w:divsChild>
            <w:div w:id="139812749">
              <w:marLeft w:val="0"/>
              <w:marRight w:val="0"/>
              <w:marTop w:val="0"/>
              <w:marBottom w:val="0"/>
              <w:divBdr>
                <w:top w:val="none" w:sz="0" w:space="0" w:color="auto"/>
                <w:left w:val="none" w:sz="0" w:space="0" w:color="auto"/>
                <w:bottom w:val="none" w:sz="0" w:space="0" w:color="auto"/>
                <w:right w:val="none" w:sz="0" w:space="0" w:color="auto"/>
              </w:divBdr>
              <w:divsChild>
                <w:div w:id="1910194344">
                  <w:marLeft w:val="0"/>
                  <w:marRight w:val="0"/>
                  <w:marTop w:val="0"/>
                  <w:marBottom w:val="0"/>
                  <w:divBdr>
                    <w:top w:val="none" w:sz="0" w:space="0" w:color="auto"/>
                    <w:left w:val="none" w:sz="0" w:space="0" w:color="auto"/>
                    <w:bottom w:val="none" w:sz="0" w:space="0" w:color="auto"/>
                    <w:right w:val="none" w:sz="0" w:space="0" w:color="auto"/>
                  </w:divBdr>
                  <w:divsChild>
                    <w:div w:id="1987127018">
                      <w:marLeft w:val="0"/>
                      <w:marRight w:val="0"/>
                      <w:marTop w:val="0"/>
                      <w:marBottom w:val="0"/>
                      <w:divBdr>
                        <w:top w:val="none" w:sz="0" w:space="0" w:color="auto"/>
                        <w:left w:val="none" w:sz="0" w:space="0" w:color="auto"/>
                        <w:bottom w:val="none" w:sz="0" w:space="0" w:color="auto"/>
                        <w:right w:val="none" w:sz="0" w:space="0" w:color="auto"/>
                      </w:divBdr>
                      <w:divsChild>
                        <w:div w:id="1880429843">
                          <w:marLeft w:val="0"/>
                          <w:marRight w:val="0"/>
                          <w:marTop w:val="0"/>
                          <w:marBottom w:val="0"/>
                          <w:divBdr>
                            <w:top w:val="none" w:sz="0" w:space="0" w:color="auto"/>
                            <w:left w:val="none" w:sz="0" w:space="0" w:color="auto"/>
                            <w:bottom w:val="none" w:sz="0" w:space="0" w:color="auto"/>
                            <w:right w:val="none" w:sz="0" w:space="0" w:color="auto"/>
                          </w:divBdr>
                          <w:divsChild>
                            <w:div w:id="67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882802">
      <w:bodyDiv w:val="1"/>
      <w:marLeft w:val="0"/>
      <w:marRight w:val="0"/>
      <w:marTop w:val="0"/>
      <w:marBottom w:val="0"/>
      <w:divBdr>
        <w:top w:val="none" w:sz="0" w:space="0" w:color="auto"/>
        <w:left w:val="none" w:sz="0" w:space="0" w:color="auto"/>
        <w:bottom w:val="none" w:sz="0" w:space="0" w:color="auto"/>
        <w:right w:val="none" w:sz="0" w:space="0" w:color="auto"/>
      </w:divBdr>
    </w:div>
    <w:div w:id="336469790">
      <w:bodyDiv w:val="1"/>
      <w:marLeft w:val="0"/>
      <w:marRight w:val="0"/>
      <w:marTop w:val="0"/>
      <w:marBottom w:val="0"/>
      <w:divBdr>
        <w:top w:val="none" w:sz="0" w:space="0" w:color="auto"/>
        <w:left w:val="none" w:sz="0" w:space="0" w:color="auto"/>
        <w:bottom w:val="none" w:sz="0" w:space="0" w:color="auto"/>
        <w:right w:val="none" w:sz="0" w:space="0" w:color="auto"/>
      </w:divBdr>
    </w:div>
    <w:div w:id="369692166">
      <w:bodyDiv w:val="1"/>
      <w:marLeft w:val="0"/>
      <w:marRight w:val="0"/>
      <w:marTop w:val="0"/>
      <w:marBottom w:val="0"/>
      <w:divBdr>
        <w:top w:val="none" w:sz="0" w:space="0" w:color="auto"/>
        <w:left w:val="none" w:sz="0" w:space="0" w:color="auto"/>
        <w:bottom w:val="none" w:sz="0" w:space="0" w:color="auto"/>
        <w:right w:val="none" w:sz="0" w:space="0" w:color="auto"/>
      </w:divBdr>
    </w:div>
    <w:div w:id="376929247">
      <w:bodyDiv w:val="1"/>
      <w:marLeft w:val="0"/>
      <w:marRight w:val="0"/>
      <w:marTop w:val="0"/>
      <w:marBottom w:val="0"/>
      <w:divBdr>
        <w:top w:val="none" w:sz="0" w:space="0" w:color="auto"/>
        <w:left w:val="none" w:sz="0" w:space="0" w:color="auto"/>
        <w:bottom w:val="none" w:sz="0" w:space="0" w:color="auto"/>
        <w:right w:val="none" w:sz="0" w:space="0" w:color="auto"/>
      </w:divBdr>
    </w:div>
    <w:div w:id="398139364">
      <w:bodyDiv w:val="1"/>
      <w:marLeft w:val="0"/>
      <w:marRight w:val="0"/>
      <w:marTop w:val="0"/>
      <w:marBottom w:val="0"/>
      <w:divBdr>
        <w:top w:val="none" w:sz="0" w:space="0" w:color="auto"/>
        <w:left w:val="none" w:sz="0" w:space="0" w:color="auto"/>
        <w:bottom w:val="none" w:sz="0" w:space="0" w:color="auto"/>
        <w:right w:val="none" w:sz="0" w:space="0" w:color="auto"/>
      </w:divBdr>
    </w:div>
    <w:div w:id="443841126">
      <w:bodyDiv w:val="1"/>
      <w:marLeft w:val="0"/>
      <w:marRight w:val="0"/>
      <w:marTop w:val="0"/>
      <w:marBottom w:val="0"/>
      <w:divBdr>
        <w:top w:val="none" w:sz="0" w:space="0" w:color="auto"/>
        <w:left w:val="none" w:sz="0" w:space="0" w:color="auto"/>
        <w:bottom w:val="none" w:sz="0" w:space="0" w:color="auto"/>
        <w:right w:val="none" w:sz="0" w:space="0" w:color="auto"/>
      </w:divBdr>
    </w:div>
    <w:div w:id="463082283">
      <w:bodyDiv w:val="1"/>
      <w:marLeft w:val="0"/>
      <w:marRight w:val="0"/>
      <w:marTop w:val="0"/>
      <w:marBottom w:val="0"/>
      <w:divBdr>
        <w:top w:val="none" w:sz="0" w:space="0" w:color="auto"/>
        <w:left w:val="none" w:sz="0" w:space="0" w:color="auto"/>
        <w:bottom w:val="none" w:sz="0" w:space="0" w:color="auto"/>
        <w:right w:val="none" w:sz="0" w:space="0" w:color="auto"/>
      </w:divBdr>
    </w:div>
    <w:div w:id="467631016">
      <w:bodyDiv w:val="1"/>
      <w:marLeft w:val="0"/>
      <w:marRight w:val="0"/>
      <w:marTop w:val="0"/>
      <w:marBottom w:val="0"/>
      <w:divBdr>
        <w:top w:val="none" w:sz="0" w:space="0" w:color="auto"/>
        <w:left w:val="none" w:sz="0" w:space="0" w:color="auto"/>
        <w:bottom w:val="none" w:sz="0" w:space="0" w:color="auto"/>
        <w:right w:val="none" w:sz="0" w:space="0" w:color="auto"/>
      </w:divBdr>
    </w:div>
    <w:div w:id="479927120">
      <w:bodyDiv w:val="1"/>
      <w:marLeft w:val="0"/>
      <w:marRight w:val="0"/>
      <w:marTop w:val="0"/>
      <w:marBottom w:val="0"/>
      <w:divBdr>
        <w:top w:val="none" w:sz="0" w:space="0" w:color="auto"/>
        <w:left w:val="none" w:sz="0" w:space="0" w:color="auto"/>
        <w:bottom w:val="none" w:sz="0" w:space="0" w:color="auto"/>
        <w:right w:val="none" w:sz="0" w:space="0" w:color="auto"/>
      </w:divBdr>
    </w:div>
    <w:div w:id="517504127">
      <w:bodyDiv w:val="1"/>
      <w:marLeft w:val="0"/>
      <w:marRight w:val="0"/>
      <w:marTop w:val="0"/>
      <w:marBottom w:val="0"/>
      <w:divBdr>
        <w:top w:val="none" w:sz="0" w:space="0" w:color="auto"/>
        <w:left w:val="none" w:sz="0" w:space="0" w:color="auto"/>
        <w:bottom w:val="none" w:sz="0" w:space="0" w:color="auto"/>
        <w:right w:val="none" w:sz="0" w:space="0" w:color="auto"/>
      </w:divBdr>
      <w:divsChild>
        <w:div w:id="1619753756">
          <w:marLeft w:val="0"/>
          <w:marRight w:val="0"/>
          <w:marTop w:val="0"/>
          <w:marBottom w:val="0"/>
          <w:divBdr>
            <w:top w:val="none" w:sz="0" w:space="0" w:color="auto"/>
            <w:left w:val="none" w:sz="0" w:space="0" w:color="auto"/>
            <w:bottom w:val="none" w:sz="0" w:space="0" w:color="auto"/>
            <w:right w:val="none" w:sz="0" w:space="0" w:color="auto"/>
          </w:divBdr>
          <w:divsChild>
            <w:div w:id="710307530">
              <w:marLeft w:val="0"/>
              <w:marRight w:val="0"/>
              <w:marTop w:val="0"/>
              <w:marBottom w:val="0"/>
              <w:divBdr>
                <w:top w:val="none" w:sz="0" w:space="0" w:color="auto"/>
                <w:left w:val="none" w:sz="0" w:space="0" w:color="auto"/>
                <w:bottom w:val="none" w:sz="0" w:space="0" w:color="auto"/>
                <w:right w:val="none" w:sz="0" w:space="0" w:color="auto"/>
              </w:divBdr>
              <w:divsChild>
                <w:div w:id="5124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35755">
      <w:bodyDiv w:val="1"/>
      <w:marLeft w:val="0"/>
      <w:marRight w:val="0"/>
      <w:marTop w:val="0"/>
      <w:marBottom w:val="0"/>
      <w:divBdr>
        <w:top w:val="none" w:sz="0" w:space="0" w:color="auto"/>
        <w:left w:val="none" w:sz="0" w:space="0" w:color="auto"/>
        <w:bottom w:val="none" w:sz="0" w:space="0" w:color="auto"/>
        <w:right w:val="none" w:sz="0" w:space="0" w:color="auto"/>
      </w:divBdr>
    </w:div>
    <w:div w:id="530610548">
      <w:bodyDiv w:val="1"/>
      <w:marLeft w:val="0"/>
      <w:marRight w:val="0"/>
      <w:marTop w:val="0"/>
      <w:marBottom w:val="0"/>
      <w:divBdr>
        <w:top w:val="none" w:sz="0" w:space="0" w:color="auto"/>
        <w:left w:val="none" w:sz="0" w:space="0" w:color="auto"/>
        <w:bottom w:val="none" w:sz="0" w:space="0" w:color="auto"/>
        <w:right w:val="none" w:sz="0" w:space="0" w:color="auto"/>
      </w:divBdr>
    </w:div>
    <w:div w:id="539439319">
      <w:bodyDiv w:val="1"/>
      <w:marLeft w:val="0"/>
      <w:marRight w:val="0"/>
      <w:marTop w:val="0"/>
      <w:marBottom w:val="0"/>
      <w:divBdr>
        <w:top w:val="none" w:sz="0" w:space="0" w:color="auto"/>
        <w:left w:val="none" w:sz="0" w:space="0" w:color="auto"/>
        <w:bottom w:val="none" w:sz="0" w:space="0" w:color="auto"/>
        <w:right w:val="none" w:sz="0" w:space="0" w:color="auto"/>
      </w:divBdr>
      <w:divsChild>
        <w:div w:id="461731539">
          <w:marLeft w:val="0"/>
          <w:marRight w:val="0"/>
          <w:marTop w:val="0"/>
          <w:marBottom w:val="0"/>
          <w:divBdr>
            <w:top w:val="none" w:sz="0" w:space="0" w:color="auto"/>
            <w:left w:val="none" w:sz="0" w:space="0" w:color="auto"/>
            <w:bottom w:val="none" w:sz="0" w:space="0" w:color="auto"/>
            <w:right w:val="none" w:sz="0" w:space="0" w:color="auto"/>
          </w:divBdr>
          <w:divsChild>
            <w:div w:id="5950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3201">
      <w:bodyDiv w:val="1"/>
      <w:marLeft w:val="0"/>
      <w:marRight w:val="0"/>
      <w:marTop w:val="0"/>
      <w:marBottom w:val="0"/>
      <w:divBdr>
        <w:top w:val="none" w:sz="0" w:space="0" w:color="auto"/>
        <w:left w:val="none" w:sz="0" w:space="0" w:color="auto"/>
        <w:bottom w:val="none" w:sz="0" w:space="0" w:color="auto"/>
        <w:right w:val="none" w:sz="0" w:space="0" w:color="auto"/>
      </w:divBdr>
    </w:div>
    <w:div w:id="581451053">
      <w:bodyDiv w:val="1"/>
      <w:marLeft w:val="0"/>
      <w:marRight w:val="0"/>
      <w:marTop w:val="0"/>
      <w:marBottom w:val="0"/>
      <w:divBdr>
        <w:top w:val="none" w:sz="0" w:space="0" w:color="auto"/>
        <w:left w:val="none" w:sz="0" w:space="0" w:color="auto"/>
        <w:bottom w:val="none" w:sz="0" w:space="0" w:color="auto"/>
        <w:right w:val="none" w:sz="0" w:space="0" w:color="auto"/>
      </w:divBdr>
    </w:div>
    <w:div w:id="598610451">
      <w:bodyDiv w:val="1"/>
      <w:marLeft w:val="0"/>
      <w:marRight w:val="0"/>
      <w:marTop w:val="0"/>
      <w:marBottom w:val="0"/>
      <w:divBdr>
        <w:top w:val="none" w:sz="0" w:space="0" w:color="auto"/>
        <w:left w:val="none" w:sz="0" w:space="0" w:color="auto"/>
        <w:bottom w:val="none" w:sz="0" w:space="0" w:color="auto"/>
        <w:right w:val="none" w:sz="0" w:space="0" w:color="auto"/>
      </w:divBdr>
    </w:div>
    <w:div w:id="598757999">
      <w:bodyDiv w:val="1"/>
      <w:marLeft w:val="0"/>
      <w:marRight w:val="0"/>
      <w:marTop w:val="0"/>
      <w:marBottom w:val="0"/>
      <w:divBdr>
        <w:top w:val="none" w:sz="0" w:space="0" w:color="auto"/>
        <w:left w:val="none" w:sz="0" w:space="0" w:color="auto"/>
        <w:bottom w:val="none" w:sz="0" w:space="0" w:color="auto"/>
        <w:right w:val="none" w:sz="0" w:space="0" w:color="auto"/>
      </w:divBdr>
    </w:div>
    <w:div w:id="600261397">
      <w:bodyDiv w:val="1"/>
      <w:marLeft w:val="0"/>
      <w:marRight w:val="0"/>
      <w:marTop w:val="0"/>
      <w:marBottom w:val="0"/>
      <w:divBdr>
        <w:top w:val="none" w:sz="0" w:space="0" w:color="auto"/>
        <w:left w:val="none" w:sz="0" w:space="0" w:color="auto"/>
        <w:bottom w:val="none" w:sz="0" w:space="0" w:color="auto"/>
        <w:right w:val="none" w:sz="0" w:space="0" w:color="auto"/>
      </w:divBdr>
    </w:div>
    <w:div w:id="631593419">
      <w:bodyDiv w:val="1"/>
      <w:marLeft w:val="0"/>
      <w:marRight w:val="0"/>
      <w:marTop w:val="0"/>
      <w:marBottom w:val="0"/>
      <w:divBdr>
        <w:top w:val="none" w:sz="0" w:space="0" w:color="auto"/>
        <w:left w:val="none" w:sz="0" w:space="0" w:color="auto"/>
        <w:bottom w:val="none" w:sz="0" w:space="0" w:color="auto"/>
        <w:right w:val="none" w:sz="0" w:space="0" w:color="auto"/>
      </w:divBdr>
    </w:div>
    <w:div w:id="634137179">
      <w:bodyDiv w:val="1"/>
      <w:marLeft w:val="0"/>
      <w:marRight w:val="0"/>
      <w:marTop w:val="0"/>
      <w:marBottom w:val="0"/>
      <w:divBdr>
        <w:top w:val="none" w:sz="0" w:space="0" w:color="auto"/>
        <w:left w:val="none" w:sz="0" w:space="0" w:color="auto"/>
        <w:bottom w:val="none" w:sz="0" w:space="0" w:color="auto"/>
        <w:right w:val="none" w:sz="0" w:space="0" w:color="auto"/>
      </w:divBdr>
    </w:div>
    <w:div w:id="637760786">
      <w:bodyDiv w:val="1"/>
      <w:marLeft w:val="0"/>
      <w:marRight w:val="0"/>
      <w:marTop w:val="0"/>
      <w:marBottom w:val="0"/>
      <w:divBdr>
        <w:top w:val="none" w:sz="0" w:space="0" w:color="auto"/>
        <w:left w:val="none" w:sz="0" w:space="0" w:color="auto"/>
        <w:bottom w:val="none" w:sz="0" w:space="0" w:color="auto"/>
        <w:right w:val="none" w:sz="0" w:space="0" w:color="auto"/>
      </w:divBdr>
      <w:divsChild>
        <w:div w:id="511723619">
          <w:marLeft w:val="0"/>
          <w:marRight w:val="0"/>
          <w:marTop w:val="0"/>
          <w:marBottom w:val="0"/>
          <w:divBdr>
            <w:top w:val="none" w:sz="0" w:space="0" w:color="auto"/>
            <w:left w:val="none" w:sz="0" w:space="0" w:color="auto"/>
            <w:bottom w:val="none" w:sz="0" w:space="0" w:color="auto"/>
            <w:right w:val="none" w:sz="0" w:space="0" w:color="auto"/>
          </w:divBdr>
          <w:divsChild>
            <w:div w:id="1595241988">
              <w:marLeft w:val="0"/>
              <w:marRight w:val="0"/>
              <w:marTop w:val="0"/>
              <w:marBottom w:val="0"/>
              <w:divBdr>
                <w:top w:val="none" w:sz="0" w:space="0" w:color="auto"/>
                <w:left w:val="none" w:sz="0" w:space="0" w:color="auto"/>
                <w:bottom w:val="none" w:sz="0" w:space="0" w:color="auto"/>
                <w:right w:val="none" w:sz="0" w:space="0" w:color="auto"/>
              </w:divBdr>
              <w:divsChild>
                <w:div w:id="1562474834">
                  <w:marLeft w:val="0"/>
                  <w:marRight w:val="0"/>
                  <w:marTop w:val="0"/>
                  <w:marBottom w:val="0"/>
                  <w:divBdr>
                    <w:top w:val="none" w:sz="0" w:space="0" w:color="auto"/>
                    <w:left w:val="none" w:sz="0" w:space="0" w:color="auto"/>
                    <w:bottom w:val="none" w:sz="0" w:space="0" w:color="auto"/>
                    <w:right w:val="none" w:sz="0" w:space="0" w:color="auto"/>
                  </w:divBdr>
                  <w:divsChild>
                    <w:div w:id="729309163">
                      <w:marLeft w:val="0"/>
                      <w:marRight w:val="0"/>
                      <w:marTop w:val="0"/>
                      <w:marBottom w:val="0"/>
                      <w:divBdr>
                        <w:top w:val="none" w:sz="0" w:space="0" w:color="auto"/>
                        <w:left w:val="none" w:sz="0" w:space="0" w:color="auto"/>
                        <w:bottom w:val="none" w:sz="0" w:space="0" w:color="auto"/>
                        <w:right w:val="none" w:sz="0" w:space="0" w:color="auto"/>
                      </w:divBdr>
                      <w:divsChild>
                        <w:div w:id="577328018">
                          <w:marLeft w:val="0"/>
                          <w:marRight w:val="0"/>
                          <w:marTop w:val="0"/>
                          <w:marBottom w:val="0"/>
                          <w:divBdr>
                            <w:top w:val="none" w:sz="0" w:space="0" w:color="auto"/>
                            <w:left w:val="none" w:sz="0" w:space="0" w:color="auto"/>
                            <w:bottom w:val="none" w:sz="0" w:space="0" w:color="auto"/>
                            <w:right w:val="none" w:sz="0" w:space="0" w:color="auto"/>
                          </w:divBdr>
                          <w:divsChild>
                            <w:div w:id="1124540789">
                              <w:marLeft w:val="0"/>
                              <w:marRight w:val="0"/>
                              <w:marTop w:val="0"/>
                              <w:marBottom w:val="0"/>
                              <w:divBdr>
                                <w:top w:val="none" w:sz="0" w:space="0" w:color="auto"/>
                                <w:left w:val="none" w:sz="0" w:space="0" w:color="auto"/>
                                <w:bottom w:val="none" w:sz="0" w:space="0" w:color="auto"/>
                                <w:right w:val="none" w:sz="0" w:space="0" w:color="auto"/>
                              </w:divBdr>
                              <w:divsChild>
                                <w:div w:id="59402826">
                                  <w:marLeft w:val="0"/>
                                  <w:marRight w:val="0"/>
                                  <w:marTop w:val="0"/>
                                  <w:marBottom w:val="0"/>
                                  <w:divBdr>
                                    <w:top w:val="none" w:sz="0" w:space="0" w:color="auto"/>
                                    <w:left w:val="none" w:sz="0" w:space="0" w:color="auto"/>
                                    <w:bottom w:val="none" w:sz="0" w:space="0" w:color="auto"/>
                                    <w:right w:val="none" w:sz="0" w:space="0" w:color="auto"/>
                                  </w:divBdr>
                                  <w:divsChild>
                                    <w:div w:id="1815951094">
                                      <w:marLeft w:val="0"/>
                                      <w:marRight w:val="0"/>
                                      <w:marTop w:val="0"/>
                                      <w:marBottom w:val="0"/>
                                      <w:divBdr>
                                        <w:top w:val="none" w:sz="0" w:space="0" w:color="auto"/>
                                        <w:left w:val="none" w:sz="0" w:space="0" w:color="auto"/>
                                        <w:bottom w:val="none" w:sz="0" w:space="0" w:color="auto"/>
                                        <w:right w:val="none" w:sz="0" w:space="0" w:color="auto"/>
                                      </w:divBdr>
                                      <w:divsChild>
                                        <w:div w:id="1998924552">
                                          <w:marLeft w:val="0"/>
                                          <w:marRight w:val="0"/>
                                          <w:marTop w:val="0"/>
                                          <w:marBottom w:val="0"/>
                                          <w:divBdr>
                                            <w:top w:val="none" w:sz="0" w:space="0" w:color="auto"/>
                                            <w:left w:val="none" w:sz="0" w:space="0" w:color="auto"/>
                                            <w:bottom w:val="none" w:sz="0" w:space="0" w:color="auto"/>
                                            <w:right w:val="none" w:sz="0" w:space="0" w:color="auto"/>
                                          </w:divBdr>
                                          <w:divsChild>
                                            <w:div w:id="4729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943857">
      <w:bodyDiv w:val="1"/>
      <w:marLeft w:val="0"/>
      <w:marRight w:val="0"/>
      <w:marTop w:val="0"/>
      <w:marBottom w:val="0"/>
      <w:divBdr>
        <w:top w:val="none" w:sz="0" w:space="0" w:color="auto"/>
        <w:left w:val="none" w:sz="0" w:space="0" w:color="auto"/>
        <w:bottom w:val="none" w:sz="0" w:space="0" w:color="auto"/>
        <w:right w:val="none" w:sz="0" w:space="0" w:color="auto"/>
      </w:divBdr>
      <w:divsChild>
        <w:div w:id="1140224452">
          <w:marLeft w:val="0"/>
          <w:marRight w:val="0"/>
          <w:marTop w:val="0"/>
          <w:marBottom w:val="0"/>
          <w:divBdr>
            <w:top w:val="none" w:sz="0" w:space="0" w:color="auto"/>
            <w:left w:val="none" w:sz="0" w:space="0" w:color="auto"/>
            <w:bottom w:val="none" w:sz="0" w:space="0" w:color="auto"/>
            <w:right w:val="none" w:sz="0" w:space="0" w:color="auto"/>
          </w:divBdr>
          <w:divsChild>
            <w:div w:id="1481997502">
              <w:marLeft w:val="0"/>
              <w:marRight w:val="0"/>
              <w:marTop w:val="0"/>
              <w:marBottom w:val="0"/>
              <w:divBdr>
                <w:top w:val="none" w:sz="0" w:space="0" w:color="auto"/>
                <w:left w:val="none" w:sz="0" w:space="0" w:color="auto"/>
                <w:bottom w:val="none" w:sz="0" w:space="0" w:color="auto"/>
                <w:right w:val="none" w:sz="0" w:space="0" w:color="auto"/>
              </w:divBdr>
              <w:divsChild>
                <w:div w:id="39519695">
                  <w:marLeft w:val="0"/>
                  <w:marRight w:val="0"/>
                  <w:marTop w:val="0"/>
                  <w:marBottom w:val="0"/>
                  <w:divBdr>
                    <w:top w:val="none" w:sz="0" w:space="0" w:color="auto"/>
                    <w:left w:val="none" w:sz="0" w:space="0" w:color="auto"/>
                    <w:bottom w:val="none" w:sz="0" w:space="0" w:color="auto"/>
                    <w:right w:val="none" w:sz="0" w:space="0" w:color="auto"/>
                  </w:divBdr>
                  <w:divsChild>
                    <w:div w:id="1033071533">
                      <w:marLeft w:val="0"/>
                      <w:marRight w:val="0"/>
                      <w:marTop w:val="0"/>
                      <w:marBottom w:val="0"/>
                      <w:divBdr>
                        <w:top w:val="none" w:sz="0" w:space="0" w:color="auto"/>
                        <w:left w:val="none" w:sz="0" w:space="0" w:color="auto"/>
                        <w:bottom w:val="none" w:sz="0" w:space="0" w:color="auto"/>
                        <w:right w:val="none" w:sz="0" w:space="0" w:color="auto"/>
                      </w:divBdr>
                      <w:divsChild>
                        <w:div w:id="1887175278">
                          <w:marLeft w:val="0"/>
                          <w:marRight w:val="0"/>
                          <w:marTop w:val="0"/>
                          <w:marBottom w:val="0"/>
                          <w:divBdr>
                            <w:top w:val="none" w:sz="0" w:space="0" w:color="auto"/>
                            <w:left w:val="none" w:sz="0" w:space="0" w:color="auto"/>
                            <w:bottom w:val="none" w:sz="0" w:space="0" w:color="auto"/>
                            <w:right w:val="none" w:sz="0" w:space="0" w:color="auto"/>
                          </w:divBdr>
                          <w:divsChild>
                            <w:div w:id="1832987010">
                              <w:marLeft w:val="0"/>
                              <w:marRight w:val="0"/>
                              <w:marTop w:val="0"/>
                              <w:marBottom w:val="0"/>
                              <w:divBdr>
                                <w:top w:val="none" w:sz="0" w:space="0" w:color="auto"/>
                                <w:left w:val="none" w:sz="0" w:space="0" w:color="auto"/>
                                <w:bottom w:val="none" w:sz="0" w:space="0" w:color="auto"/>
                                <w:right w:val="none" w:sz="0" w:space="0" w:color="auto"/>
                              </w:divBdr>
                              <w:divsChild>
                                <w:div w:id="2078551897">
                                  <w:marLeft w:val="0"/>
                                  <w:marRight w:val="0"/>
                                  <w:marTop w:val="0"/>
                                  <w:marBottom w:val="0"/>
                                  <w:divBdr>
                                    <w:top w:val="none" w:sz="0" w:space="0" w:color="auto"/>
                                    <w:left w:val="none" w:sz="0" w:space="0" w:color="auto"/>
                                    <w:bottom w:val="none" w:sz="0" w:space="0" w:color="auto"/>
                                    <w:right w:val="none" w:sz="0" w:space="0" w:color="auto"/>
                                  </w:divBdr>
                                  <w:divsChild>
                                    <w:div w:id="668796862">
                                      <w:marLeft w:val="0"/>
                                      <w:marRight w:val="0"/>
                                      <w:marTop w:val="0"/>
                                      <w:marBottom w:val="0"/>
                                      <w:divBdr>
                                        <w:top w:val="none" w:sz="0" w:space="0" w:color="auto"/>
                                        <w:left w:val="none" w:sz="0" w:space="0" w:color="auto"/>
                                        <w:bottom w:val="none" w:sz="0" w:space="0" w:color="auto"/>
                                        <w:right w:val="none" w:sz="0" w:space="0" w:color="auto"/>
                                      </w:divBdr>
                                      <w:divsChild>
                                        <w:div w:id="850871559">
                                          <w:marLeft w:val="0"/>
                                          <w:marRight w:val="0"/>
                                          <w:marTop w:val="0"/>
                                          <w:marBottom w:val="0"/>
                                          <w:divBdr>
                                            <w:top w:val="none" w:sz="0" w:space="0" w:color="auto"/>
                                            <w:left w:val="none" w:sz="0" w:space="0" w:color="auto"/>
                                            <w:bottom w:val="none" w:sz="0" w:space="0" w:color="auto"/>
                                            <w:right w:val="none" w:sz="0" w:space="0" w:color="auto"/>
                                          </w:divBdr>
                                          <w:divsChild>
                                            <w:div w:id="13807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837442">
      <w:bodyDiv w:val="1"/>
      <w:marLeft w:val="0"/>
      <w:marRight w:val="0"/>
      <w:marTop w:val="0"/>
      <w:marBottom w:val="0"/>
      <w:divBdr>
        <w:top w:val="none" w:sz="0" w:space="0" w:color="auto"/>
        <w:left w:val="none" w:sz="0" w:space="0" w:color="auto"/>
        <w:bottom w:val="none" w:sz="0" w:space="0" w:color="auto"/>
        <w:right w:val="none" w:sz="0" w:space="0" w:color="auto"/>
      </w:divBdr>
    </w:div>
    <w:div w:id="693531922">
      <w:bodyDiv w:val="1"/>
      <w:marLeft w:val="0"/>
      <w:marRight w:val="0"/>
      <w:marTop w:val="0"/>
      <w:marBottom w:val="0"/>
      <w:divBdr>
        <w:top w:val="none" w:sz="0" w:space="0" w:color="auto"/>
        <w:left w:val="none" w:sz="0" w:space="0" w:color="auto"/>
        <w:bottom w:val="none" w:sz="0" w:space="0" w:color="auto"/>
        <w:right w:val="none" w:sz="0" w:space="0" w:color="auto"/>
      </w:divBdr>
      <w:divsChild>
        <w:div w:id="820653497">
          <w:marLeft w:val="0"/>
          <w:marRight w:val="0"/>
          <w:marTop w:val="0"/>
          <w:marBottom w:val="0"/>
          <w:divBdr>
            <w:top w:val="none" w:sz="0" w:space="0" w:color="auto"/>
            <w:left w:val="none" w:sz="0" w:space="0" w:color="auto"/>
            <w:bottom w:val="none" w:sz="0" w:space="0" w:color="auto"/>
            <w:right w:val="none" w:sz="0" w:space="0" w:color="auto"/>
          </w:divBdr>
          <w:divsChild>
            <w:div w:id="1916016546">
              <w:marLeft w:val="0"/>
              <w:marRight w:val="0"/>
              <w:marTop w:val="0"/>
              <w:marBottom w:val="0"/>
              <w:divBdr>
                <w:top w:val="none" w:sz="0" w:space="0" w:color="auto"/>
                <w:left w:val="none" w:sz="0" w:space="0" w:color="auto"/>
                <w:bottom w:val="none" w:sz="0" w:space="0" w:color="auto"/>
                <w:right w:val="none" w:sz="0" w:space="0" w:color="auto"/>
              </w:divBdr>
              <w:divsChild>
                <w:div w:id="495611181">
                  <w:marLeft w:val="0"/>
                  <w:marRight w:val="0"/>
                  <w:marTop w:val="0"/>
                  <w:marBottom w:val="0"/>
                  <w:divBdr>
                    <w:top w:val="none" w:sz="0" w:space="0" w:color="auto"/>
                    <w:left w:val="none" w:sz="0" w:space="0" w:color="auto"/>
                    <w:bottom w:val="none" w:sz="0" w:space="0" w:color="auto"/>
                    <w:right w:val="none" w:sz="0" w:space="0" w:color="auto"/>
                  </w:divBdr>
                  <w:divsChild>
                    <w:div w:id="846291322">
                      <w:marLeft w:val="0"/>
                      <w:marRight w:val="0"/>
                      <w:marTop w:val="0"/>
                      <w:marBottom w:val="0"/>
                      <w:divBdr>
                        <w:top w:val="none" w:sz="0" w:space="0" w:color="auto"/>
                        <w:left w:val="none" w:sz="0" w:space="0" w:color="auto"/>
                        <w:bottom w:val="none" w:sz="0" w:space="0" w:color="auto"/>
                        <w:right w:val="none" w:sz="0" w:space="0" w:color="auto"/>
                      </w:divBdr>
                      <w:divsChild>
                        <w:div w:id="400300802">
                          <w:marLeft w:val="0"/>
                          <w:marRight w:val="0"/>
                          <w:marTop w:val="0"/>
                          <w:marBottom w:val="0"/>
                          <w:divBdr>
                            <w:top w:val="none" w:sz="0" w:space="0" w:color="auto"/>
                            <w:left w:val="none" w:sz="0" w:space="0" w:color="auto"/>
                            <w:bottom w:val="none" w:sz="0" w:space="0" w:color="auto"/>
                            <w:right w:val="none" w:sz="0" w:space="0" w:color="auto"/>
                          </w:divBdr>
                          <w:divsChild>
                            <w:div w:id="1071780659">
                              <w:marLeft w:val="0"/>
                              <w:marRight w:val="0"/>
                              <w:marTop w:val="0"/>
                              <w:marBottom w:val="0"/>
                              <w:divBdr>
                                <w:top w:val="none" w:sz="0" w:space="0" w:color="auto"/>
                                <w:left w:val="none" w:sz="0" w:space="0" w:color="auto"/>
                                <w:bottom w:val="none" w:sz="0" w:space="0" w:color="auto"/>
                                <w:right w:val="none" w:sz="0" w:space="0" w:color="auto"/>
                              </w:divBdr>
                              <w:divsChild>
                                <w:div w:id="252056078">
                                  <w:marLeft w:val="0"/>
                                  <w:marRight w:val="0"/>
                                  <w:marTop w:val="0"/>
                                  <w:marBottom w:val="0"/>
                                  <w:divBdr>
                                    <w:top w:val="none" w:sz="0" w:space="0" w:color="auto"/>
                                    <w:left w:val="none" w:sz="0" w:space="0" w:color="auto"/>
                                    <w:bottom w:val="none" w:sz="0" w:space="0" w:color="auto"/>
                                    <w:right w:val="none" w:sz="0" w:space="0" w:color="auto"/>
                                  </w:divBdr>
                                  <w:divsChild>
                                    <w:div w:id="1744447638">
                                      <w:marLeft w:val="0"/>
                                      <w:marRight w:val="0"/>
                                      <w:marTop w:val="0"/>
                                      <w:marBottom w:val="0"/>
                                      <w:divBdr>
                                        <w:top w:val="none" w:sz="0" w:space="0" w:color="auto"/>
                                        <w:left w:val="none" w:sz="0" w:space="0" w:color="auto"/>
                                        <w:bottom w:val="none" w:sz="0" w:space="0" w:color="auto"/>
                                        <w:right w:val="none" w:sz="0" w:space="0" w:color="auto"/>
                                      </w:divBdr>
                                      <w:divsChild>
                                        <w:div w:id="496382879">
                                          <w:marLeft w:val="0"/>
                                          <w:marRight w:val="0"/>
                                          <w:marTop w:val="0"/>
                                          <w:marBottom w:val="0"/>
                                          <w:divBdr>
                                            <w:top w:val="none" w:sz="0" w:space="0" w:color="auto"/>
                                            <w:left w:val="none" w:sz="0" w:space="0" w:color="auto"/>
                                            <w:bottom w:val="none" w:sz="0" w:space="0" w:color="auto"/>
                                            <w:right w:val="none" w:sz="0" w:space="0" w:color="auto"/>
                                          </w:divBdr>
                                          <w:divsChild>
                                            <w:div w:id="6921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3504150">
      <w:bodyDiv w:val="1"/>
      <w:marLeft w:val="0"/>
      <w:marRight w:val="0"/>
      <w:marTop w:val="0"/>
      <w:marBottom w:val="0"/>
      <w:divBdr>
        <w:top w:val="none" w:sz="0" w:space="0" w:color="auto"/>
        <w:left w:val="none" w:sz="0" w:space="0" w:color="auto"/>
        <w:bottom w:val="none" w:sz="0" w:space="0" w:color="auto"/>
        <w:right w:val="none" w:sz="0" w:space="0" w:color="auto"/>
      </w:divBdr>
      <w:divsChild>
        <w:div w:id="242494893">
          <w:marLeft w:val="0"/>
          <w:marRight w:val="0"/>
          <w:marTop w:val="0"/>
          <w:marBottom w:val="0"/>
          <w:divBdr>
            <w:top w:val="single" w:sz="2" w:space="0" w:color="auto"/>
            <w:left w:val="single" w:sz="2" w:space="0" w:color="auto"/>
            <w:bottom w:val="single" w:sz="2" w:space="0" w:color="auto"/>
            <w:right w:val="single" w:sz="2" w:space="0" w:color="auto"/>
          </w:divBdr>
          <w:divsChild>
            <w:div w:id="1664309678">
              <w:marLeft w:val="0"/>
              <w:marRight w:val="0"/>
              <w:marTop w:val="0"/>
              <w:marBottom w:val="0"/>
              <w:divBdr>
                <w:top w:val="single" w:sz="2" w:space="0" w:color="auto"/>
                <w:left w:val="single" w:sz="2" w:space="0" w:color="auto"/>
                <w:bottom w:val="single" w:sz="2" w:space="0" w:color="auto"/>
                <w:right w:val="single" w:sz="2" w:space="0" w:color="auto"/>
              </w:divBdr>
              <w:divsChild>
                <w:div w:id="1116876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8090581">
      <w:bodyDiv w:val="1"/>
      <w:marLeft w:val="0"/>
      <w:marRight w:val="0"/>
      <w:marTop w:val="0"/>
      <w:marBottom w:val="0"/>
      <w:divBdr>
        <w:top w:val="none" w:sz="0" w:space="0" w:color="auto"/>
        <w:left w:val="none" w:sz="0" w:space="0" w:color="auto"/>
        <w:bottom w:val="none" w:sz="0" w:space="0" w:color="auto"/>
        <w:right w:val="none" w:sz="0" w:space="0" w:color="auto"/>
      </w:divBdr>
      <w:divsChild>
        <w:div w:id="270549892">
          <w:marLeft w:val="0"/>
          <w:marRight w:val="0"/>
          <w:marTop w:val="0"/>
          <w:marBottom w:val="0"/>
          <w:divBdr>
            <w:top w:val="none" w:sz="0" w:space="0" w:color="auto"/>
            <w:left w:val="none" w:sz="0" w:space="0" w:color="auto"/>
            <w:bottom w:val="none" w:sz="0" w:space="0" w:color="auto"/>
            <w:right w:val="none" w:sz="0" w:space="0" w:color="auto"/>
          </w:divBdr>
          <w:divsChild>
            <w:div w:id="1546720561">
              <w:marLeft w:val="0"/>
              <w:marRight w:val="0"/>
              <w:marTop w:val="0"/>
              <w:marBottom w:val="0"/>
              <w:divBdr>
                <w:top w:val="none" w:sz="0" w:space="0" w:color="auto"/>
                <w:left w:val="none" w:sz="0" w:space="0" w:color="auto"/>
                <w:bottom w:val="none" w:sz="0" w:space="0" w:color="auto"/>
                <w:right w:val="none" w:sz="0" w:space="0" w:color="auto"/>
              </w:divBdr>
              <w:divsChild>
                <w:div w:id="761922599">
                  <w:marLeft w:val="0"/>
                  <w:marRight w:val="0"/>
                  <w:marTop w:val="0"/>
                  <w:marBottom w:val="0"/>
                  <w:divBdr>
                    <w:top w:val="none" w:sz="0" w:space="0" w:color="auto"/>
                    <w:left w:val="none" w:sz="0" w:space="0" w:color="auto"/>
                    <w:bottom w:val="none" w:sz="0" w:space="0" w:color="auto"/>
                    <w:right w:val="none" w:sz="0" w:space="0" w:color="auto"/>
                  </w:divBdr>
                  <w:divsChild>
                    <w:div w:id="194007757">
                      <w:marLeft w:val="0"/>
                      <w:marRight w:val="0"/>
                      <w:marTop w:val="0"/>
                      <w:marBottom w:val="0"/>
                      <w:divBdr>
                        <w:top w:val="none" w:sz="0" w:space="0" w:color="auto"/>
                        <w:left w:val="none" w:sz="0" w:space="0" w:color="auto"/>
                        <w:bottom w:val="none" w:sz="0" w:space="0" w:color="auto"/>
                        <w:right w:val="none" w:sz="0" w:space="0" w:color="auto"/>
                      </w:divBdr>
                      <w:divsChild>
                        <w:div w:id="799155883">
                          <w:marLeft w:val="0"/>
                          <w:marRight w:val="0"/>
                          <w:marTop w:val="0"/>
                          <w:marBottom w:val="0"/>
                          <w:divBdr>
                            <w:top w:val="none" w:sz="0" w:space="0" w:color="auto"/>
                            <w:left w:val="none" w:sz="0" w:space="0" w:color="auto"/>
                            <w:bottom w:val="none" w:sz="0" w:space="0" w:color="auto"/>
                            <w:right w:val="none" w:sz="0" w:space="0" w:color="auto"/>
                          </w:divBdr>
                          <w:divsChild>
                            <w:div w:id="1865361335">
                              <w:marLeft w:val="0"/>
                              <w:marRight w:val="0"/>
                              <w:marTop w:val="0"/>
                              <w:marBottom w:val="0"/>
                              <w:divBdr>
                                <w:top w:val="none" w:sz="0" w:space="0" w:color="auto"/>
                                <w:left w:val="none" w:sz="0" w:space="0" w:color="auto"/>
                                <w:bottom w:val="none" w:sz="0" w:space="0" w:color="auto"/>
                                <w:right w:val="none" w:sz="0" w:space="0" w:color="auto"/>
                              </w:divBdr>
                              <w:divsChild>
                                <w:div w:id="288126206">
                                  <w:marLeft w:val="0"/>
                                  <w:marRight w:val="0"/>
                                  <w:marTop w:val="0"/>
                                  <w:marBottom w:val="0"/>
                                  <w:divBdr>
                                    <w:top w:val="none" w:sz="0" w:space="0" w:color="auto"/>
                                    <w:left w:val="none" w:sz="0" w:space="0" w:color="auto"/>
                                    <w:bottom w:val="none" w:sz="0" w:space="0" w:color="auto"/>
                                    <w:right w:val="none" w:sz="0" w:space="0" w:color="auto"/>
                                  </w:divBdr>
                                  <w:divsChild>
                                    <w:div w:id="1710372765">
                                      <w:marLeft w:val="0"/>
                                      <w:marRight w:val="0"/>
                                      <w:marTop w:val="0"/>
                                      <w:marBottom w:val="0"/>
                                      <w:divBdr>
                                        <w:top w:val="none" w:sz="0" w:space="0" w:color="auto"/>
                                        <w:left w:val="none" w:sz="0" w:space="0" w:color="auto"/>
                                        <w:bottom w:val="none" w:sz="0" w:space="0" w:color="auto"/>
                                        <w:right w:val="none" w:sz="0" w:space="0" w:color="auto"/>
                                      </w:divBdr>
                                      <w:divsChild>
                                        <w:div w:id="690843008">
                                          <w:marLeft w:val="0"/>
                                          <w:marRight w:val="0"/>
                                          <w:marTop w:val="0"/>
                                          <w:marBottom w:val="0"/>
                                          <w:divBdr>
                                            <w:top w:val="none" w:sz="0" w:space="0" w:color="auto"/>
                                            <w:left w:val="none" w:sz="0" w:space="0" w:color="auto"/>
                                            <w:bottom w:val="none" w:sz="0" w:space="0" w:color="auto"/>
                                            <w:right w:val="none" w:sz="0" w:space="0" w:color="auto"/>
                                          </w:divBdr>
                                          <w:divsChild>
                                            <w:div w:id="9483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230893">
      <w:bodyDiv w:val="1"/>
      <w:marLeft w:val="0"/>
      <w:marRight w:val="0"/>
      <w:marTop w:val="0"/>
      <w:marBottom w:val="0"/>
      <w:divBdr>
        <w:top w:val="none" w:sz="0" w:space="0" w:color="auto"/>
        <w:left w:val="none" w:sz="0" w:space="0" w:color="auto"/>
        <w:bottom w:val="none" w:sz="0" w:space="0" w:color="auto"/>
        <w:right w:val="none" w:sz="0" w:space="0" w:color="auto"/>
      </w:divBdr>
    </w:div>
    <w:div w:id="764037025">
      <w:bodyDiv w:val="1"/>
      <w:marLeft w:val="0"/>
      <w:marRight w:val="0"/>
      <w:marTop w:val="0"/>
      <w:marBottom w:val="0"/>
      <w:divBdr>
        <w:top w:val="none" w:sz="0" w:space="0" w:color="auto"/>
        <w:left w:val="none" w:sz="0" w:space="0" w:color="auto"/>
        <w:bottom w:val="none" w:sz="0" w:space="0" w:color="auto"/>
        <w:right w:val="none" w:sz="0" w:space="0" w:color="auto"/>
      </w:divBdr>
    </w:div>
    <w:div w:id="795219666">
      <w:bodyDiv w:val="1"/>
      <w:marLeft w:val="0"/>
      <w:marRight w:val="0"/>
      <w:marTop w:val="0"/>
      <w:marBottom w:val="0"/>
      <w:divBdr>
        <w:top w:val="none" w:sz="0" w:space="0" w:color="auto"/>
        <w:left w:val="none" w:sz="0" w:space="0" w:color="auto"/>
        <w:bottom w:val="none" w:sz="0" w:space="0" w:color="auto"/>
        <w:right w:val="none" w:sz="0" w:space="0" w:color="auto"/>
      </w:divBdr>
    </w:div>
    <w:div w:id="814417248">
      <w:bodyDiv w:val="1"/>
      <w:marLeft w:val="0"/>
      <w:marRight w:val="0"/>
      <w:marTop w:val="0"/>
      <w:marBottom w:val="0"/>
      <w:divBdr>
        <w:top w:val="none" w:sz="0" w:space="0" w:color="auto"/>
        <w:left w:val="none" w:sz="0" w:space="0" w:color="auto"/>
        <w:bottom w:val="none" w:sz="0" w:space="0" w:color="auto"/>
        <w:right w:val="none" w:sz="0" w:space="0" w:color="auto"/>
      </w:divBdr>
      <w:divsChild>
        <w:div w:id="296759174">
          <w:marLeft w:val="0"/>
          <w:marRight w:val="0"/>
          <w:marTop w:val="0"/>
          <w:marBottom w:val="0"/>
          <w:divBdr>
            <w:top w:val="none" w:sz="0" w:space="0" w:color="auto"/>
            <w:left w:val="none" w:sz="0" w:space="0" w:color="auto"/>
            <w:bottom w:val="none" w:sz="0" w:space="0" w:color="auto"/>
            <w:right w:val="none" w:sz="0" w:space="0" w:color="auto"/>
          </w:divBdr>
          <w:divsChild>
            <w:div w:id="1703509431">
              <w:marLeft w:val="0"/>
              <w:marRight w:val="0"/>
              <w:marTop w:val="0"/>
              <w:marBottom w:val="0"/>
              <w:divBdr>
                <w:top w:val="none" w:sz="0" w:space="0" w:color="auto"/>
                <w:left w:val="none" w:sz="0" w:space="0" w:color="auto"/>
                <w:bottom w:val="none" w:sz="0" w:space="0" w:color="auto"/>
                <w:right w:val="none" w:sz="0" w:space="0" w:color="auto"/>
              </w:divBdr>
              <w:divsChild>
                <w:div w:id="64112210">
                  <w:marLeft w:val="0"/>
                  <w:marRight w:val="0"/>
                  <w:marTop w:val="0"/>
                  <w:marBottom w:val="0"/>
                  <w:divBdr>
                    <w:top w:val="none" w:sz="0" w:space="0" w:color="auto"/>
                    <w:left w:val="none" w:sz="0" w:space="0" w:color="auto"/>
                    <w:bottom w:val="none" w:sz="0" w:space="0" w:color="auto"/>
                    <w:right w:val="none" w:sz="0" w:space="0" w:color="auto"/>
                  </w:divBdr>
                  <w:divsChild>
                    <w:div w:id="974608090">
                      <w:marLeft w:val="0"/>
                      <w:marRight w:val="0"/>
                      <w:marTop w:val="0"/>
                      <w:marBottom w:val="0"/>
                      <w:divBdr>
                        <w:top w:val="none" w:sz="0" w:space="0" w:color="auto"/>
                        <w:left w:val="none" w:sz="0" w:space="0" w:color="auto"/>
                        <w:bottom w:val="none" w:sz="0" w:space="0" w:color="auto"/>
                        <w:right w:val="none" w:sz="0" w:space="0" w:color="auto"/>
                      </w:divBdr>
                      <w:divsChild>
                        <w:div w:id="1794519258">
                          <w:marLeft w:val="0"/>
                          <w:marRight w:val="0"/>
                          <w:marTop w:val="0"/>
                          <w:marBottom w:val="0"/>
                          <w:divBdr>
                            <w:top w:val="none" w:sz="0" w:space="0" w:color="auto"/>
                            <w:left w:val="none" w:sz="0" w:space="0" w:color="auto"/>
                            <w:bottom w:val="none" w:sz="0" w:space="0" w:color="auto"/>
                            <w:right w:val="none" w:sz="0" w:space="0" w:color="auto"/>
                          </w:divBdr>
                          <w:divsChild>
                            <w:div w:id="1506439182">
                              <w:marLeft w:val="0"/>
                              <w:marRight w:val="0"/>
                              <w:marTop w:val="0"/>
                              <w:marBottom w:val="0"/>
                              <w:divBdr>
                                <w:top w:val="none" w:sz="0" w:space="0" w:color="auto"/>
                                <w:left w:val="none" w:sz="0" w:space="0" w:color="auto"/>
                                <w:bottom w:val="none" w:sz="0" w:space="0" w:color="auto"/>
                                <w:right w:val="none" w:sz="0" w:space="0" w:color="auto"/>
                              </w:divBdr>
                              <w:divsChild>
                                <w:div w:id="265621290">
                                  <w:marLeft w:val="0"/>
                                  <w:marRight w:val="0"/>
                                  <w:marTop w:val="0"/>
                                  <w:marBottom w:val="0"/>
                                  <w:divBdr>
                                    <w:top w:val="none" w:sz="0" w:space="0" w:color="auto"/>
                                    <w:left w:val="none" w:sz="0" w:space="0" w:color="auto"/>
                                    <w:bottom w:val="none" w:sz="0" w:space="0" w:color="auto"/>
                                    <w:right w:val="none" w:sz="0" w:space="0" w:color="auto"/>
                                  </w:divBdr>
                                  <w:divsChild>
                                    <w:div w:id="404957154">
                                      <w:marLeft w:val="0"/>
                                      <w:marRight w:val="0"/>
                                      <w:marTop w:val="0"/>
                                      <w:marBottom w:val="0"/>
                                      <w:divBdr>
                                        <w:top w:val="none" w:sz="0" w:space="0" w:color="auto"/>
                                        <w:left w:val="none" w:sz="0" w:space="0" w:color="auto"/>
                                        <w:bottom w:val="none" w:sz="0" w:space="0" w:color="auto"/>
                                        <w:right w:val="none" w:sz="0" w:space="0" w:color="auto"/>
                                      </w:divBdr>
                                      <w:divsChild>
                                        <w:div w:id="18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853066">
      <w:bodyDiv w:val="1"/>
      <w:marLeft w:val="0"/>
      <w:marRight w:val="0"/>
      <w:marTop w:val="0"/>
      <w:marBottom w:val="0"/>
      <w:divBdr>
        <w:top w:val="none" w:sz="0" w:space="0" w:color="auto"/>
        <w:left w:val="none" w:sz="0" w:space="0" w:color="auto"/>
        <w:bottom w:val="none" w:sz="0" w:space="0" w:color="auto"/>
        <w:right w:val="none" w:sz="0" w:space="0" w:color="auto"/>
      </w:divBdr>
    </w:div>
    <w:div w:id="829248053">
      <w:bodyDiv w:val="1"/>
      <w:marLeft w:val="0"/>
      <w:marRight w:val="0"/>
      <w:marTop w:val="0"/>
      <w:marBottom w:val="0"/>
      <w:divBdr>
        <w:top w:val="none" w:sz="0" w:space="0" w:color="auto"/>
        <w:left w:val="none" w:sz="0" w:space="0" w:color="auto"/>
        <w:bottom w:val="none" w:sz="0" w:space="0" w:color="auto"/>
        <w:right w:val="none" w:sz="0" w:space="0" w:color="auto"/>
      </w:divBdr>
    </w:div>
    <w:div w:id="873276021">
      <w:bodyDiv w:val="1"/>
      <w:marLeft w:val="0"/>
      <w:marRight w:val="0"/>
      <w:marTop w:val="0"/>
      <w:marBottom w:val="0"/>
      <w:divBdr>
        <w:top w:val="none" w:sz="0" w:space="0" w:color="auto"/>
        <w:left w:val="none" w:sz="0" w:space="0" w:color="auto"/>
        <w:bottom w:val="none" w:sz="0" w:space="0" w:color="auto"/>
        <w:right w:val="none" w:sz="0" w:space="0" w:color="auto"/>
      </w:divBdr>
    </w:div>
    <w:div w:id="902985388">
      <w:bodyDiv w:val="1"/>
      <w:marLeft w:val="0"/>
      <w:marRight w:val="0"/>
      <w:marTop w:val="0"/>
      <w:marBottom w:val="0"/>
      <w:divBdr>
        <w:top w:val="none" w:sz="0" w:space="0" w:color="auto"/>
        <w:left w:val="none" w:sz="0" w:space="0" w:color="auto"/>
        <w:bottom w:val="none" w:sz="0" w:space="0" w:color="auto"/>
        <w:right w:val="none" w:sz="0" w:space="0" w:color="auto"/>
      </w:divBdr>
    </w:div>
    <w:div w:id="917977165">
      <w:bodyDiv w:val="1"/>
      <w:marLeft w:val="0"/>
      <w:marRight w:val="0"/>
      <w:marTop w:val="0"/>
      <w:marBottom w:val="0"/>
      <w:divBdr>
        <w:top w:val="none" w:sz="0" w:space="0" w:color="auto"/>
        <w:left w:val="none" w:sz="0" w:space="0" w:color="auto"/>
        <w:bottom w:val="none" w:sz="0" w:space="0" w:color="auto"/>
        <w:right w:val="none" w:sz="0" w:space="0" w:color="auto"/>
      </w:divBdr>
      <w:divsChild>
        <w:div w:id="639114070">
          <w:marLeft w:val="0"/>
          <w:marRight w:val="0"/>
          <w:marTop w:val="0"/>
          <w:marBottom w:val="0"/>
          <w:divBdr>
            <w:top w:val="none" w:sz="0" w:space="0" w:color="auto"/>
            <w:left w:val="none" w:sz="0" w:space="0" w:color="auto"/>
            <w:bottom w:val="none" w:sz="0" w:space="0" w:color="auto"/>
            <w:right w:val="none" w:sz="0" w:space="0" w:color="auto"/>
          </w:divBdr>
          <w:divsChild>
            <w:div w:id="221795525">
              <w:marLeft w:val="0"/>
              <w:marRight w:val="0"/>
              <w:marTop w:val="0"/>
              <w:marBottom w:val="0"/>
              <w:divBdr>
                <w:top w:val="none" w:sz="0" w:space="0" w:color="auto"/>
                <w:left w:val="none" w:sz="0" w:space="0" w:color="auto"/>
                <w:bottom w:val="none" w:sz="0" w:space="0" w:color="auto"/>
                <w:right w:val="none" w:sz="0" w:space="0" w:color="auto"/>
              </w:divBdr>
              <w:divsChild>
                <w:div w:id="928973828">
                  <w:marLeft w:val="0"/>
                  <w:marRight w:val="0"/>
                  <w:marTop w:val="0"/>
                  <w:marBottom w:val="0"/>
                  <w:divBdr>
                    <w:top w:val="none" w:sz="0" w:space="0" w:color="auto"/>
                    <w:left w:val="none" w:sz="0" w:space="0" w:color="auto"/>
                    <w:bottom w:val="none" w:sz="0" w:space="0" w:color="auto"/>
                    <w:right w:val="none" w:sz="0" w:space="0" w:color="auto"/>
                  </w:divBdr>
                  <w:divsChild>
                    <w:div w:id="1191996472">
                      <w:marLeft w:val="0"/>
                      <w:marRight w:val="0"/>
                      <w:marTop w:val="0"/>
                      <w:marBottom w:val="0"/>
                      <w:divBdr>
                        <w:top w:val="none" w:sz="0" w:space="0" w:color="auto"/>
                        <w:left w:val="none" w:sz="0" w:space="0" w:color="auto"/>
                        <w:bottom w:val="none" w:sz="0" w:space="0" w:color="auto"/>
                        <w:right w:val="none" w:sz="0" w:space="0" w:color="auto"/>
                      </w:divBdr>
                      <w:divsChild>
                        <w:div w:id="474220016">
                          <w:marLeft w:val="0"/>
                          <w:marRight w:val="0"/>
                          <w:marTop w:val="0"/>
                          <w:marBottom w:val="0"/>
                          <w:divBdr>
                            <w:top w:val="none" w:sz="0" w:space="0" w:color="auto"/>
                            <w:left w:val="none" w:sz="0" w:space="0" w:color="auto"/>
                            <w:bottom w:val="none" w:sz="0" w:space="0" w:color="auto"/>
                            <w:right w:val="none" w:sz="0" w:space="0" w:color="auto"/>
                          </w:divBdr>
                          <w:divsChild>
                            <w:div w:id="1937441533">
                              <w:marLeft w:val="0"/>
                              <w:marRight w:val="0"/>
                              <w:marTop w:val="0"/>
                              <w:marBottom w:val="0"/>
                              <w:divBdr>
                                <w:top w:val="none" w:sz="0" w:space="0" w:color="auto"/>
                                <w:left w:val="none" w:sz="0" w:space="0" w:color="auto"/>
                                <w:bottom w:val="none" w:sz="0" w:space="0" w:color="auto"/>
                                <w:right w:val="none" w:sz="0" w:space="0" w:color="auto"/>
                              </w:divBdr>
                              <w:divsChild>
                                <w:div w:id="188298000">
                                  <w:marLeft w:val="0"/>
                                  <w:marRight w:val="0"/>
                                  <w:marTop w:val="0"/>
                                  <w:marBottom w:val="0"/>
                                  <w:divBdr>
                                    <w:top w:val="none" w:sz="0" w:space="0" w:color="auto"/>
                                    <w:left w:val="none" w:sz="0" w:space="0" w:color="auto"/>
                                    <w:bottom w:val="none" w:sz="0" w:space="0" w:color="auto"/>
                                    <w:right w:val="none" w:sz="0" w:space="0" w:color="auto"/>
                                  </w:divBdr>
                                  <w:divsChild>
                                    <w:div w:id="701564071">
                                      <w:marLeft w:val="0"/>
                                      <w:marRight w:val="0"/>
                                      <w:marTop w:val="0"/>
                                      <w:marBottom w:val="0"/>
                                      <w:divBdr>
                                        <w:top w:val="none" w:sz="0" w:space="0" w:color="auto"/>
                                        <w:left w:val="none" w:sz="0" w:space="0" w:color="auto"/>
                                        <w:bottom w:val="none" w:sz="0" w:space="0" w:color="auto"/>
                                        <w:right w:val="none" w:sz="0" w:space="0" w:color="auto"/>
                                      </w:divBdr>
                                      <w:divsChild>
                                        <w:div w:id="1826970498">
                                          <w:marLeft w:val="0"/>
                                          <w:marRight w:val="0"/>
                                          <w:marTop w:val="0"/>
                                          <w:marBottom w:val="0"/>
                                          <w:divBdr>
                                            <w:top w:val="none" w:sz="0" w:space="0" w:color="auto"/>
                                            <w:left w:val="none" w:sz="0" w:space="0" w:color="auto"/>
                                            <w:bottom w:val="none" w:sz="0" w:space="0" w:color="auto"/>
                                            <w:right w:val="none" w:sz="0" w:space="0" w:color="auto"/>
                                          </w:divBdr>
                                          <w:divsChild>
                                            <w:div w:id="4457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276643">
      <w:bodyDiv w:val="1"/>
      <w:marLeft w:val="0"/>
      <w:marRight w:val="0"/>
      <w:marTop w:val="0"/>
      <w:marBottom w:val="0"/>
      <w:divBdr>
        <w:top w:val="none" w:sz="0" w:space="0" w:color="auto"/>
        <w:left w:val="none" w:sz="0" w:space="0" w:color="auto"/>
        <w:bottom w:val="none" w:sz="0" w:space="0" w:color="auto"/>
        <w:right w:val="none" w:sz="0" w:space="0" w:color="auto"/>
      </w:divBdr>
      <w:divsChild>
        <w:div w:id="521750087">
          <w:marLeft w:val="0"/>
          <w:marRight w:val="0"/>
          <w:marTop w:val="0"/>
          <w:marBottom w:val="0"/>
          <w:divBdr>
            <w:top w:val="none" w:sz="0" w:space="0" w:color="auto"/>
            <w:left w:val="none" w:sz="0" w:space="0" w:color="auto"/>
            <w:bottom w:val="none" w:sz="0" w:space="0" w:color="auto"/>
            <w:right w:val="none" w:sz="0" w:space="0" w:color="auto"/>
          </w:divBdr>
          <w:divsChild>
            <w:div w:id="1565216844">
              <w:marLeft w:val="0"/>
              <w:marRight w:val="0"/>
              <w:marTop w:val="0"/>
              <w:marBottom w:val="0"/>
              <w:divBdr>
                <w:top w:val="none" w:sz="0" w:space="0" w:color="auto"/>
                <w:left w:val="none" w:sz="0" w:space="0" w:color="auto"/>
                <w:bottom w:val="none" w:sz="0" w:space="0" w:color="auto"/>
                <w:right w:val="none" w:sz="0" w:space="0" w:color="auto"/>
              </w:divBdr>
              <w:divsChild>
                <w:div w:id="1171606282">
                  <w:marLeft w:val="0"/>
                  <w:marRight w:val="0"/>
                  <w:marTop w:val="0"/>
                  <w:marBottom w:val="0"/>
                  <w:divBdr>
                    <w:top w:val="none" w:sz="0" w:space="0" w:color="auto"/>
                    <w:left w:val="none" w:sz="0" w:space="0" w:color="auto"/>
                    <w:bottom w:val="none" w:sz="0" w:space="0" w:color="auto"/>
                    <w:right w:val="none" w:sz="0" w:space="0" w:color="auto"/>
                  </w:divBdr>
                  <w:divsChild>
                    <w:div w:id="737632658">
                      <w:marLeft w:val="0"/>
                      <w:marRight w:val="0"/>
                      <w:marTop w:val="0"/>
                      <w:marBottom w:val="0"/>
                      <w:divBdr>
                        <w:top w:val="none" w:sz="0" w:space="0" w:color="auto"/>
                        <w:left w:val="none" w:sz="0" w:space="0" w:color="auto"/>
                        <w:bottom w:val="none" w:sz="0" w:space="0" w:color="auto"/>
                        <w:right w:val="none" w:sz="0" w:space="0" w:color="auto"/>
                      </w:divBdr>
                      <w:divsChild>
                        <w:div w:id="1566067642">
                          <w:marLeft w:val="0"/>
                          <w:marRight w:val="0"/>
                          <w:marTop w:val="0"/>
                          <w:marBottom w:val="0"/>
                          <w:divBdr>
                            <w:top w:val="none" w:sz="0" w:space="0" w:color="auto"/>
                            <w:left w:val="none" w:sz="0" w:space="0" w:color="auto"/>
                            <w:bottom w:val="none" w:sz="0" w:space="0" w:color="auto"/>
                            <w:right w:val="none" w:sz="0" w:space="0" w:color="auto"/>
                          </w:divBdr>
                          <w:divsChild>
                            <w:div w:id="611208016">
                              <w:marLeft w:val="0"/>
                              <w:marRight w:val="0"/>
                              <w:marTop w:val="0"/>
                              <w:marBottom w:val="0"/>
                              <w:divBdr>
                                <w:top w:val="none" w:sz="0" w:space="0" w:color="auto"/>
                                <w:left w:val="none" w:sz="0" w:space="0" w:color="auto"/>
                                <w:bottom w:val="none" w:sz="0" w:space="0" w:color="auto"/>
                                <w:right w:val="none" w:sz="0" w:space="0" w:color="auto"/>
                              </w:divBdr>
                              <w:divsChild>
                                <w:div w:id="1928422498">
                                  <w:marLeft w:val="0"/>
                                  <w:marRight w:val="0"/>
                                  <w:marTop w:val="0"/>
                                  <w:marBottom w:val="0"/>
                                  <w:divBdr>
                                    <w:top w:val="none" w:sz="0" w:space="0" w:color="auto"/>
                                    <w:left w:val="none" w:sz="0" w:space="0" w:color="auto"/>
                                    <w:bottom w:val="none" w:sz="0" w:space="0" w:color="auto"/>
                                    <w:right w:val="none" w:sz="0" w:space="0" w:color="auto"/>
                                  </w:divBdr>
                                  <w:divsChild>
                                    <w:div w:id="16740780">
                                      <w:marLeft w:val="0"/>
                                      <w:marRight w:val="0"/>
                                      <w:marTop w:val="0"/>
                                      <w:marBottom w:val="0"/>
                                      <w:divBdr>
                                        <w:top w:val="none" w:sz="0" w:space="0" w:color="auto"/>
                                        <w:left w:val="none" w:sz="0" w:space="0" w:color="auto"/>
                                        <w:bottom w:val="none" w:sz="0" w:space="0" w:color="auto"/>
                                        <w:right w:val="none" w:sz="0" w:space="0" w:color="auto"/>
                                      </w:divBdr>
                                      <w:divsChild>
                                        <w:div w:id="1473056962">
                                          <w:marLeft w:val="0"/>
                                          <w:marRight w:val="0"/>
                                          <w:marTop w:val="0"/>
                                          <w:marBottom w:val="0"/>
                                          <w:divBdr>
                                            <w:top w:val="none" w:sz="0" w:space="0" w:color="auto"/>
                                            <w:left w:val="none" w:sz="0" w:space="0" w:color="auto"/>
                                            <w:bottom w:val="none" w:sz="0" w:space="0" w:color="auto"/>
                                            <w:right w:val="none" w:sz="0" w:space="0" w:color="auto"/>
                                          </w:divBdr>
                                          <w:divsChild>
                                            <w:div w:id="6413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5358878">
      <w:bodyDiv w:val="1"/>
      <w:marLeft w:val="0"/>
      <w:marRight w:val="0"/>
      <w:marTop w:val="0"/>
      <w:marBottom w:val="0"/>
      <w:divBdr>
        <w:top w:val="none" w:sz="0" w:space="0" w:color="auto"/>
        <w:left w:val="none" w:sz="0" w:space="0" w:color="auto"/>
        <w:bottom w:val="none" w:sz="0" w:space="0" w:color="auto"/>
        <w:right w:val="none" w:sz="0" w:space="0" w:color="auto"/>
      </w:divBdr>
    </w:div>
    <w:div w:id="990449110">
      <w:bodyDiv w:val="1"/>
      <w:marLeft w:val="0"/>
      <w:marRight w:val="0"/>
      <w:marTop w:val="0"/>
      <w:marBottom w:val="0"/>
      <w:divBdr>
        <w:top w:val="none" w:sz="0" w:space="0" w:color="auto"/>
        <w:left w:val="none" w:sz="0" w:space="0" w:color="auto"/>
        <w:bottom w:val="none" w:sz="0" w:space="0" w:color="auto"/>
        <w:right w:val="none" w:sz="0" w:space="0" w:color="auto"/>
      </w:divBdr>
    </w:div>
    <w:div w:id="991059551">
      <w:bodyDiv w:val="1"/>
      <w:marLeft w:val="0"/>
      <w:marRight w:val="0"/>
      <w:marTop w:val="0"/>
      <w:marBottom w:val="0"/>
      <w:divBdr>
        <w:top w:val="none" w:sz="0" w:space="0" w:color="auto"/>
        <w:left w:val="none" w:sz="0" w:space="0" w:color="auto"/>
        <w:bottom w:val="none" w:sz="0" w:space="0" w:color="auto"/>
        <w:right w:val="none" w:sz="0" w:space="0" w:color="auto"/>
      </w:divBdr>
      <w:divsChild>
        <w:div w:id="1466197771">
          <w:marLeft w:val="0"/>
          <w:marRight w:val="0"/>
          <w:marTop w:val="0"/>
          <w:marBottom w:val="0"/>
          <w:divBdr>
            <w:top w:val="none" w:sz="0" w:space="0" w:color="auto"/>
            <w:left w:val="none" w:sz="0" w:space="0" w:color="auto"/>
            <w:bottom w:val="none" w:sz="0" w:space="0" w:color="auto"/>
            <w:right w:val="none" w:sz="0" w:space="0" w:color="auto"/>
          </w:divBdr>
          <w:divsChild>
            <w:div w:id="7610226">
              <w:marLeft w:val="0"/>
              <w:marRight w:val="0"/>
              <w:marTop w:val="0"/>
              <w:marBottom w:val="0"/>
              <w:divBdr>
                <w:top w:val="none" w:sz="0" w:space="0" w:color="auto"/>
                <w:left w:val="none" w:sz="0" w:space="0" w:color="auto"/>
                <w:bottom w:val="none" w:sz="0" w:space="0" w:color="auto"/>
                <w:right w:val="none" w:sz="0" w:space="0" w:color="auto"/>
              </w:divBdr>
              <w:divsChild>
                <w:div w:id="8052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6164">
      <w:bodyDiv w:val="1"/>
      <w:marLeft w:val="0"/>
      <w:marRight w:val="0"/>
      <w:marTop w:val="0"/>
      <w:marBottom w:val="0"/>
      <w:divBdr>
        <w:top w:val="none" w:sz="0" w:space="0" w:color="auto"/>
        <w:left w:val="none" w:sz="0" w:space="0" w:color="auto"/>
        <w:bottom w:val="none" w:sz="0" w:space="0" w:color="auto"/>
        <w:right w:val="none" w:sz="0" w:space="0" w:color="auto"/>
      </w:divBdr>
    </w:div>
    <w:div w:id="1042435391">
      <w:bodyDiv w:val="1"/>
      <w:marLeft w:val="0"/>
      <w:marRight w:val="0"/>
      <w:marTop w:val="0"/>
      <w:marBottom w:val="0"/>
      <w:divBdr>
        <w:top w:val="none" w:sz="0" w:space="0" w:color="auto"/>
        <w:left w:val="none" w:sz="0" w:space="0" w:color="auto"/>
        <w:bottom w:val="none" w:sz="0" w:space="0" w:color="auto"/>
        <w:right w:val="none" w:sz="0" w:space="0" w:color="auto"/>
      </w:divBdr>
    </w:div>
    <w:div w:id="1069033553">
      <w:bodyDiv w:val="1"/>
      <w:marLeft w:val="0"/>
      <w:marRight w:val="0"/>
      <w:marTop w:val="0"/>
      <w:marBottom w:val="0"/>
      <w:divBdr>
        <w:top w:val="none" w:sz="0" w:space="0" w:color="auto"/>
        <w:left w:val="none" w:sz="0" w:space="0" w:color="auto"/>
        <w:bottom w:val="none" w:sz="0" w:space="0" w:color="auto"/>
        <w:right w:val="none" w:sz="0" w:space="0" w:color="auto"/>
      </w:divBdr>
    </w:div>
    <w:div w:id="1088967672">
      <w:bodyDiv w:val="1"/>
      <w:marLeft w:val="0"/>
      <w:marRight w:val="0"/>
      <w:marTop w:val="0"/>
      <w:marBottom w:val="0"/>
      <w:divBdr>
        <w:top w:val="none" w:sz="0" w:space="0" w:color="auto"/>
        <w:left w:val="none" w:sz="0" w:space="0" w:color="auto"/>
        <w:bottom w:val="none" w:sz="0" w:space="0" w:color="auto"/>
        <w:right w:val="none" w:sz="0" w:space="0" w:color="auto"/>
      </w:divBdr>
      <w:divsChild>
        <w:div w:id="665519880">
          <w:marLeft w:val="0"/>
          <w:marRight w:val="0"/>
          <w:marTop w:val="0"/>
          <w:marBottom w:val="0"/>
          <w:divBdr>
            <w:top w:val="none" w:sz="0" w:space="0" w:color="auto"/>
            <w:left w:val="none" w:sz="0" w:space="0" w:color="auto"/>
            <w:bottom w:val="none" w:sz="0" w:space="0" w:color="auto"/>
            <w:right w:val="none" w:sz="0" w:space="0" w:color="auto"/>
          </w:divBdr>
          <w:divsChild>
            <w:div w:id="1276474647">
              <w:marLeft w:val="0"/>
              <w:marRight w:val="0"/>
              <w:marTop w:val="0"/>
              <w:marBottom w:val="0"/>
              <w:divBdr>
                <w:top w:val="none" w:sz="0" w:space="0" w:color="auto"/>
                <w:left w:val="none" w:sz="0" w:space="0" w:color="auto"/>
                <w:bottom w:val="none" w:sz="0" w:space="0" w:color="auto"/>
                <w:right w:val="none" w:sz="0" w:space="0" w:color="auto"/>
              </w:divBdr>
              <w:divsChild>
                <w:div w:id="1103304137">
                  <w:marLeft w:val="0"/>
                  <w:marRight w:val="0"/>
                  <w:marTop w:val="0"/>
                  <w:marBottom w:val="0"/>
                  <w:divBdr>
                    <w:top w:val="none" w:sz="0" w:space="0" w:color="auto"/>
                    <w:left w:val="none" w:sz="0" w:space="0" w:color="auto"/>
                    <w:bottom w:val="none" w:sz="0" w:space="0" w:color="auto"/>
                    <w:right w:val="none" w:sz="0" w:space="0" w:color="auto"/>
                  </w:divBdr>
                  <w:divsChild>
                    <w:div w:id="1592351925">
                      <w:marLeft w:val="0"/>
                      <w:marRight w:val="0"/>
                      <w:marTop w:val="0"/>
                      <w:marBottom w:val="0"/>
                      <w:divBdr>
                        <w:top w:val="none" w:sz="0" w:space="0" w:color="auto"/>
                        <w:left w:val="none" w:sz="0" w:space="0" w:color="auto"/>
                        <w:bottom w:val="none" w:sz="0" w:space="0" w:color="auto"/>
                        <w:right w:val="none" w:sz="0" w:space="0" w:color="auto"/>
                      </w:divBdr>
                      <w:divsChild>
                        <w:div w:id="109664321">
                          <w:marLeft w:val="0"/>
                          <w:marRight w:val="0"/>
                          <w:marTop w:val="0"/>
                          <w:marBottom w:val="0"/>
                          <w:divBdr>
                            <w:top w:val="none" w:sz="0" w:space="0" w:color="auto"/>
                            <w:left w:val="none" w:sz="0" w:space="0" w:color="auto"/>
                            <w:bottom w:val="none" w:sz="0" w:space="0" w:color="auto"/>
                            <w:right w:val="none" w:sz="0" w:space="0" w:color="auto"/>
                          </w:divBdr>
                          <w:divsChild>
                            <w:div w:id="1812743243">
                              <w:marLeft w:val="0"/>
                              <w:marRight w:val="0"/>
                              <w:marTop w:val="0"/>
                              <w:marBottom w:val="0"/>
                              <w:divBdr>
                                <w:top w:val="none" w:sz="0" w:space="0" w:color="auto"/>
                                <w:left w:val="none" w:sz="0" w:space="0" w:color="auto"/>
                                <w:bottom w:val="none" w:sz="0" w:space="0" w:color="auto"/>
                                <w:right w:val="none" w:sz="0" w:space="0" w:color="auto"/>
                              </w:divBdr>
                              <w:divsChild>
                                <w:div w:id="1063599968">
                                  <w:marLeft w:val="0"/>
                                  <w:marRight w:val="0"/>
                                  <w:marTop w:val="0"/>
                                  <w:marBottom w:val="0"/>
                                  <w:divBdr>
                                    <w:top w:val="none" w:sz="0" w:space="0" w:color="auto"/>
                                    <w:left w:val="none" w:sz="0" w:space="0" w:color="auto"/>
                                    <w:bottom w:val="none" w:sz="0" w:space="0" w:color="auto"/>
                                    <w:right w:val="none" w:sz="0" w:space="0" w:color="auto"/>
                                  </w:divBdr>
                                  <w:divsChild>
                                    <w:div w:id="429666462">
                                      <w:marLeft w:val="0"/>
                                      <w:marRight w:val="0"/>
                                      <w:marTop w:val="0"/>
                                      <w:marBottom w:val="0"/>
                                      <w:divBdr>
                                        <w:top w:val="none" w:sz="0" w:space="0" w:color="auto"/>
                                        <w:left w:val="none" w:sz="0" w:space="0" w:color="auto"/>
                                        <w:bottom w:val="none" w:sz="0" w:space="0" w:color="auto"/>
                                        <w:right w:val="none" w:sz="0" w:space="0" w:color="auto"/>
                                      </w:divBdr>
                                      <w:divsChild>
                                        <w:div w:id="1327711935">
                                          <w:marLeft w:val="0"/>
                                          <w:marRight w:val="0"/>
                                          <w:marTop w:val="0"/>
                                          <w:marBottom w:val="0"/>
                                          <w:divBdr>
                                            <w:top w:val="none" w:sz="0" w:space="0" w:color="auto"/>
                                            <w:left w:val="none" w:sz="0" w:space="0" w:color="auto"/>
                                            <w:bottom w:val="none" w:sz="0" w:space="0" w:color="auto"/>
                                            <w:right w:val="none" w:sz="0" w:space="0" w:color="auto"/>
                                          </w:divBdr>
                                          <w:divsChild>
                                            <w:div w:id="15412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2582160">
      <w:bodyDiv w:val="1"/>
      <w:marLeft w:val="0"/>
      <w:marRight w:val="0"/>
      <w:marTop w:val="0"/>
      <w:marBottom w:val="0"/>
      <w:divBdr>
        <w:top w:val="none" w:sz="0" w:space="0" w:color="auto"/>
        <w:left w:val="none" w:sz="0" w:space="0" w:color="auto"/>
        <w:bottom w:val="none" w:sz="0" w:space="0" w:color="auto"/>
        <w:right w:val="none" w:sz="0" w:space="0" w:color="auto"/>
      </w:divBdr>
    </w:div>
    <w:div w:id="1094283742">
      <w:bodyDiv w:val="1"/>
      <w:marLeft w:val="0"/>
      <w:marRight w:val="0"/>
      <w:marTop w:val="0"/>
      <w:marBottom w:val="0"/>
      <w:divBdr>
        <w:top w:val="none" w:sz="0" w:space="0" w:color="auto"/>
        <w:left w:val="none" w:sz="0" w:space="0" w:color="auto"/>
        <w:bottom w:val="none" w:sz="0" w:space="0" w:color="auto"/>
        <w:right w:val="none" w:sz="0" w:space="0" w:color="auto"/>
      </w:divBdr>
    </w:div>
    <w:div w:id="1105421268">
      <w:bodyDiv w:val="1"/>
      <w:marLeft w:val="0"/>
      <w:marRight w:val="0"/>
      <w:marTop w:val="0"/>
      <w:marBottom w:val="0"/>
      <w:divBdr>
        <w:top w:val="none" w:sz="0" w:space="0" w:color="auto"/>
        <w:left w:val="none" w:sz="0" w:space="0" w:color="auto"/>
        <w:bottom w:val="none" w:sz="0" w:space="0" w:color="auto"/>
        <w:right w:val="none" w:sz="0" w:space="0" w:color="auto"/>
      </w:divBdr>
    </w:div>
    <w:div w:id="1141383391">
      <w:bodyDiv w:val="1"/>
      <w:marLeft w:val="0"/>
      <w:marRight w:val="0"/>
      <w:marTop w:val="0"/>
      <w:marBottom w:val="0"/>
      <w:divBdr>
        <w:top w:val="none" w:sz="0" w:space="0" w:color="auto"/>
        <w:left w:val="none" w:sz="0" w:space="0" w:color="auto"/>
        <w:bottom w:val="none" w:sz="0" w:space="0" w:color="auto"/>
        <w:right w:val="none" w:sz="0" w:space="0" w:color="auto"/>
      </w:divBdr>
    </w:div>
    <w:div w:id="1143501333">
      <w:bodyDiv w:val="1"/>
      <w:marLeft w:val="0"/>
      <w:marRight w:val="0"/>
      <w:marTop w:val="0"/>
      <w:marBottom w:val="0"/>
      <w:divBdr>
        <w:top w:val="none" w:sz="0" w:space="0" w:color="auto"/>
        <w:left w:val="none" w:sz="0" w:space="0" w:color="auto"/>
        <w:bottom w:val="none" w:sz="0" w:space="0" w:color="auto"/>
        <w:right w:val="none" w:sz="0" w:space="0" w:color="auto"/>
      </w:divBdr>
    </w:div>
    <w:div w:id="1162815115">
      <w:bodyDiv w:val="1"/>
      <w:marLeft w:val="0"/>
      <w:marRight w:val="0"/>
      <w:marTop w:val="0"/>
      <w:marBottom w:val="0"/>
      <w:divBdr>
        <w:top w:val="none" w:sz="0" w:space="0" w:color="auto"/>
        <w:left w:val="none" w:sz="0" w:space="0" w:color="auto"/>
        <w:bottom w:val="none" w:sz="0" w:space="0" w:color="auto"/>
        <w:right w:val="none" w:sz="0" w:space="0" w:color="auto"/>
      </w:divBdr>
    </w:div>
    <w:div w:id="1179005682">
      <w:bodyDiv w:val="1"/>
      <w:marLeft w:val="0"/>
      <w:marRight w:val="0"/>
      <w:marTop w:val="0"/>
      <w:marBottom w:val="0"/>
      <w:divBdr>
        <w:top w:val="none" w:sz="0" w:space="0" w:color="auto"/>
        <w:left w:val="none" w:sz="0" w:space="0" w:color="auto"/>
        <w:bottom w:val="none" w:sz="0" w:space="0" w:color="auto"/>
        <w:right w:val="none" w:sz="0" w:space="0" w:color="auto"/>
      </w:divBdr>
    </w:div>
    <w:div w:id="1192955946">
      <w:bodyDiv w:val="1"/>
      <w:marLeft w:val="0"/>
      <w:marRight w:val="0"/>
      <w:marTop w:val="0"/>
      <w:marBottom w:val="0"/>
      <w:divBdr>
        <w:top w:val="none" w:sz="0" w:space="0" w:color="auto"/>
        <w:left w:val="none" w:sz="0" w:space="0" w:color="auto"/>
        <w:bottom w:val="none" w:sz="0" w:space="0" w:color="auto"/>
        <w:right w:val="none" w:sz="0" w:space="0" w:color="auto"/>
      </w:divBdr>
    </w:div>
    <w:div w:id="1230339594">
      <w:bodyDiv w:val="1"/>
      <w:marLeft w:val="0"/>
      <w:marRight w:val="0"/>
      <w:marTop w:val="0"/>
      <w:marBottom w:val="0"/>
      <w:divBdr>
        <w:top w:val="none" w:sz="0" w:space="0" w:color="auto"/>
        <w:left w:val="none" w:sz="0" w:space="0" w:color="auto"/>
        <w:bottom w:val="none" w:sz="0" w:space="0" w:color="auto"/>
        <w:right w:val="none" w:sz="0" w:space="0" w:color="auto"/>
      </w:divBdr>
      <w:divsChild>
        <w:div w:id="2135832148">
          <w:marLeft w:val="0"/>
          <w:marRight w:val="0"/>
          <w:marTop w:val="0"/>
          <w:marBottom w:val="0"/>
          <w:divBdr>
            <w:top w:val="none" w:sz="0" w:space="0" w:color="auto"/>
            <w:left w:val="none" w:sz="0" w:space="0" w:color="auto"/>
            <w:bottom w:val="none" w:sz="0" w:space="0" w:color="auto"/>
            <w:right w:val="none" w:sz="0" w:space="0" w:color="auto"/>
          </w:divBdr>
          <w:divsChild>
            <w:div w:id="2003117372">
              <w:marLeft w:val="0"/>
              <w:marRight w:val="0"/>
              <w:marTop w:val="0"/>
              <w:marBottom w:val="0"/>
              <w:divBdr>
                <w:top w:val="none" w:sz="0" w:space="0" w:color="auto"/>
                <w:left w:val="none" w:sz="0" w:space="0" w:color="auto"/>
                <w:bottom w:val="none" w:sz="0" w:space="0" w:color="auto"/>
                <w:right w:val="none" w:sz="0" w:space="0" w:color="auto"/>
              </w:divBdr>
              <w:divsChild>
                <w:div w:id="336343670">
                  <w:marLeft w:val="0"/>
                  <w:marRight w:val="0"/>
                  <w:marTop w:val="0"/>
                  <w:marBottom w:val="0"/>
                  <w:divBdr>
                    <w:top w:val="none" w:sz="0" w:space="0" w:color="auto"/>
                    <w:left w:val="none" w:sz="0" w:space="0" w:color="auto"/>
                    <w:bottom w:val="none" w:sz="0" w:space="0" w:color="auto"/>
                    <w:right w:val="none" w:sz="0" w:space="0" w:color="auto"/>
                  </w:divBdr>
                  <w:divsChild>
                    <w:div w:id="848570104">
                      <w:marLeft w:val="0"/>
                      <w:marRight w:val="0"/>
                      <w:marTop w:val="0"/>
                      <w:marBottom w:val="0"/>
                      <w:divBdr>
                        <w:top w:val="none" w:sz="0" w:space="0" w:color="auto"/>
                        <w:left w:val="none" w:sz="0" w:space="0" w:color="auto"/>
                        <w:bottom w:val="none" w:sz="0" w:space="0" w:color="auto"/>
                        <w:right w:val="none" w:sz="0" w:space="0" w:color="auto"/>
                      </w:divBdr>
                      <w:divsChild>
                        <w:div w:id="554851105">
                          <w:marLeft w:val="0"/>
                          <w:marRight w:val="0"/>
                          <w:marTop w:val="0"/>
                          <w:marBottom w:val="0"/>
                          <w:divBdr>
                            <w:top w:val="none" w:sz="0" w:space="0" w:color="auto"/>
                            <w:left w:val="none" w:sz="0" w:space="0" w:color="auto"/>
                            <w:bottom w:val="none" w:sz="0" w:space="0" w:color="auto"/>
                            <w:right w:val="none" w:sz="0" w:space="0" w:color="auto"/>
                          </w:divBdr>
                          <w:divsChild>
                            <w:div w:id="352344037">
                              <w:marLeft w:val="0"/>
                              <w:marRight w:val="0"/>
                              <w:marTop w:val="0"/>
                              <w:marBottom w:val="0"/>
                              <w:divBdr>
                                <w:top w:val="none" w:sz="0" w:space="0" w:color="auto"/>
                                <w:left w:val="none" w:sz="0" w:space="0" w:color="auto"/>
                                <w:bottom w:val="none" w:sz="0" w:space="0" w:color="auto"/>
                                <w:right w:val="none" w:sz="0" w:space="0" w:color="auto"/>
                              </w:divBdr>
                              <w:divsChild>
                                <w:div w:id="1634678948">
                                  <w:marLeft w:val="0"/>
                                  <w:marRight w:val="0"/>
                                  <w:marTop w:val="0"/>
                                  <w:marBottom w:val="0"/>
                                  <w:divBdr>
                                    <w:top w:val="none" w:sz="0" w:space="0" w:color="auto"/>
                                    <w:left w:val="none" w:sz="0" w:space="0" w:color="auto"/>
                                    <w:bottom w:val="none" w:sz="0" w:space="0" w:color="auto"/>
                                    <w:right w:val="none" w:sz="0" w:space="0" w:color="auto"/>
                                  </w:divBdr>
                                  <w:divsChild>
                                    <w:div w:id="1369136741">
                                      <w:marLeft w:val="0"/>
                                      <w:marRight w:val="0"/>
                                      <w:marTop w:val="0"/>
                                      <w:marBottom w:val="0"/>
                                      <w:divBdr>
                                        <w:top w:val="none" w:sz="0" w:space="0" w:color="auto"/>
                                        <w:left w:val="none" w:sz="0" w:space="0" w:color="auto"/>
                                        <w:bottom w:val="none" w:sz="0" w:space="0" w:color="auto"/>
                                        <w:right w:val="none" w:sz="0" w:space="0" w:color="auto"/>
                                      </w:divBdr>
                                      <w:divsChild>
                                        <w:div w:id="195892554">
                                          <w:marLeft w:val="0"/>
                                          <w:marRight w:val="0"/>
                                          <w:marTop w:val="0"/>
                                          <w:marBottom w:val="0"/>
                                          <w:divBdr>
                                            <w:top w:val="none" w:sz="0" w:space="0" w:color="auto"/>
                                            <w:left w:val="none" w:sz="0" w:space="0" w:color="auto"/>
                                            <w:bottom w:val="none" w:sz="0" w:space="0" w:color="auto"/>
                                            <w:right w:val="none" w:sz="0" w:space="0" w:color="auto"/>
                                          </w:divBdr>
                                          <w:divsChild>
                                            <w:div w:id="1653097003">
                                              <w:marLeft w:val="0"/>
                                              <w:marRight w:val="0"/>
                                              <w:marTop w:val="0"/>
                                              <w:marBottom w:val="0"/>
                                              <w:divBdr>
                                                <w:top w:val="none" w:sz="0" w:space="0" w:color="auto"/>
                                                <w:left w:val="none" w:sz="0" w:space="0" w:color="auto"/>
                                                <w:bottom w:val="none" w:sz="0" w:space="0" w:color="auto"/>
                                                <w:right w:val="none" w:sz="0" w:space="0" w:color="auto"/>
                                              </w:divBdr>
                                              <w:divsChild>
                                                <w:div w:id="19293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7056073">
      <w:bodyDiv w:val="1"/>
      <w:marLeft w:val="0"/>
      <w:marRight w:val="0"/>
      <w:marTop w:val="0"/>
      <w:marBottom w:val="0"/>
      <w:divBdr>
        <w:top w:val="none" w:sz="0" w:space="0" w:color="auto"/>
        <w:left w:val="none" w:sz="0" w:space="0" w:color="auto"/>
        <w:bottom w:val="none" w:sz="0" w:space="0" w:color="auto"/>
        <w:right w:val="none" w:sz="0" w:space="0" w:color="auto"/>
      </w:divBdr>
    </w:div>
    <w:div w:id="1274753228">
      <w:bodyDiv w:val="1"/>
      <w:marLeft w:val="0"/>
      <w:marRight w:val="0"/>
      <w:marTop w:val="0"/>
      <w:marBottom w:val="0"/>
      <w:divBdr>
        <w:top w:val="none" w:sz="0" w:space="0" w:color="auto"/>
        <w:left w:val="none" w:sz="0" w:space="0" w:color="auto"/>
        <w:bottom w:val="none" w:sz="0" w:space="0" w:color="auto"/>
        <w:right w:val="none" w:sz="0" w:space="0" w:color="auto"/>
      </w:divBdr>
    </w:div>
    <w:div w:id="1321618527">
      <w:bodyDiv w:val="1"/>
      <w:marLeft w:val="0"/>
      <w:marRight w:val="0"/>
      <w:marTop w:val="0"/>
      <w:marBottom w:val="0"/>
      <w:divBdr>
        <w:top w:val="none" w:sz="0" w:space="0" w:color="auto"/>
        <w:left w:val="none" w:sz="0" w:space="0" w:color="auto"/>
        <w:bottom w:val="none" w:sz="0" w:space="0" w:color="auto"/>
        <w:right w:val="none" w:sz="0" w:space="0" w:color="auto"/>
      </w:divBdr>
    </w:div>
    <w:div w:id="1344866342">
      <w:bodyDiv w:val="1"/>
      <w:marLeft w:val="0"/>
      <w:marRight w:val="0"/>
      <w:marTop w:val="0"/>
      <w:marBottom w:val="0"/>
      <w:divBdr>
        <w:top w:val="none" w:sz="0" w:space="0" w:color="auto"/>
        <w:left w:val="none" w:sz="0" w:space="0" w:color="auto"/>
        <w:bottom w:val="none" w:sz="0" w:space="0" w:color="auto"/>
        <w:right w:val="none" w:sz="0" w:space="0" w:color="auto"/>
      </w:divBdr>
      <w:divsChild>
        <w:div w:id="1288661218">
          <w:marLeft w:val="0"/>
          <w:marRight w:val="0"/>
          <w:marTop w:val="0"/>
          <w:marBottom w:val="0"/>
          <w:divBdr>
            <w:top w:val="none" w:sz="0" w:space="0" w:color="auto"/>
            <w:left w:val="none" w:sz="0" w:space="0" w:color="auto"/>
            <w:bottom w:val="none" w:sz="0" w:space="0" w:color="auto"/>
            <w:right w:val="none" w:sz="0" w:space="0" w:color="auto"/>
          </w:divBdr>
          <w:divsChild>
            <w:div w:id="1324894645">
              <w:marLeft w:val="0"/>
              <w:marRight w:val="0"/>
              <w:marTop w:val="0"/>
              <w:marBottom w:val="0"/>
              <w:divBdr>
                <w:top w:val="none" w:sz="0" w:space="0" w:color="auto"/>
                <w:left w:val="none" w:sz="0" w:space="0" w:color="auto"/>
                <w:bottom w:val="none" w:sz="0" w:space="0" w:color="auto"/>
                <w:right w:val="none" w:sz="0" w:space="0" w:color="auto"/>
              </w:divBdr>
              <w:divsChild>
                <w:div w:id="1177966964">
                  <w:marLeft w:val="0"/>
                  <w:marRight w:val="0"/>
                  <w:marTop w:val="0"/>
                  <w:marBottom w:val="0"/>
                  <w:divBdr>
                    <w:top w:val="none" w:sz="0" w:space="0" w:color="auto"/>
                    <w:left w:val="none" w:sz="0" w:space="0" w:color="auto"/>
                    <w:bottom w:val="none" w:sz="0" w:space="0" w:color="auto"/>
                    <w:right w:val="none" w:sz="0" w:space="0" w:color="auto"/>
                  </w:divBdr>
                  <w:divsChild>
                    <w:div w:id="1592276524">
                      <w:marLeft w:val="0"/>
                      <w:marRight w:val="0"/>
                      <w:marTop w:val="0"/>
                      <w:marBottom w:val="0"/>
                      <w:divBdr>
                        <w:top w:val="none" w:sz="0" w:space="0" w:color="auto"/>
                        <w:left w:val="none" w:sz="0" w:space="0" w:color="auto"/>
                        <w:bottom w:val="none" w:sz="0" w:space="0" w:color="auto"/>
                        <w:right w:val="none" w:sz="0" w:space="0" w:color="auto"/>
                      </w:divBdr>
                      <w:divsChild>
                        <w:div w:id="556629473">
                          <w:marLeft w:val="0"/>
                          <w:marRight w:val="0"/>
                          <w:marTop w:val="0"/>
                          <w:marBottom w:val="0"/>
                          <w:divBdr>
                            <w:top w:val="none" w:sz="0" w:space="0" w:color="auto"/>
                            <w:left w:val="none" w:sz="0" w:space="0" w:color="auto"/>
                            <w:bottom w:val="none" w:sz="0" w:space="0" w:color="auto"/>
                            <w:right w:val="none" w:sz="0" w:space="0" w:color="auto"/>
                          </w:divBdr>
                          <w:divsChild>
                            <w:div w:id="1576085791">
                              <w:marLeft w:val="0"/>
                              <w:marRight w:val="0"/>
                              <w:marTop w:val="0"/>
                              <w:marBottom w:val="0"/>
                              <w:divBdr>
                                <w:top w:val="none" w:sz="0" w:space="0" w:color="auto"/>
                                <w:left w:val="none" w:sz="0" w:space="0" w:color="auto"/>
                                <w:bottom w:val="none" w:sz="0" w:space="0" w:color="auto"/>
                                <w:right w:val="none" w:sz="0" w:space="0" w:color="auto"/>
                              </w:divBdr>
                              <w:divsChild>
                                <w:div w:id="762531698">
                                  <w:marLeft w:val="0"/>
                                  <w:marRight w:val="0"/>
                                  <w:marTop w:val="0"/>
                                  <w:marBottom w:val="0"/>
                                  <w:divBdr>
                                    <w:top w:val="none" w:sz="0" w:space="0" w:color="auto"/>
                                    <w:left w:val="none" w:sz="0" w:space="0" w:color="auto"/>
                                    <w:bottom w:val="none" w:sz="0" w:space="0" w:color="auto"/>
                                    <w:right w:val="none" w:sz="0" w:space="0" w:color="auto"/>
                                  </w:divBdr>
                                  <w:divsChild>
                                    <w:div w:id="1587810126">
                                      <w:marLeft w:val="0"/>
                                      <w:marRight w:val="0"/>
                                      <w:marTop w:val="0"/>
                                      <w:marBottom w:val="0"/>
                                      <w:divBdr>
                                        <w:top w:val="none" w:sz="0" w:space="0" w:color="auto"/>
                                        <w:left w:val="none" w:sz="0" w:space="0" w:color="auto"/>
                                        <w:bottom w:val="none" w:sz="0" w:space="0" w:color="auto"/>
                                        <w:right w:val="none" w:sz="0" w:space="0" w:color="auto"/>
                                      </w:divBdr>
                                      <w:divsChild>
                                        <w:div w:id="6171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792049">
      <w:bodyDiv w:val="1"/>
      <w:marLeft w:val="0"/>
      <w:marRight w:val="0"/>
      <w:marTop w:val="0"/>
      <w:marBottom w:val="0"/>
      <w:divBdr>
        <w:top w:val="none" w:sz="0" w:space="0" w:color="auto"/>
        <w:left w:val="none" w:sz="0" w:space="0" w:color="auto"/>
        <w:bottom w:val="none" w:sz="0" w:space="0" w:color="auto"/>
        <w:right w:val="none" w:sz="0" w:space="0" w:color="auto"/>
      </w:divBdr>
      <w:divsChild>
        <w:div w:id="986593673">
          <w:marLeft w:val="0"/>
          <w:marRight w:val="0"/>
          <w:marTop w:val="0"/>
          <w:marBottom w:val="0"/>
          <w:divBdr>
            <w:top w:val="none" w:sz="0" w:space="0" w:color="auto"/>
            <w:left w:val="none" w:sz="0" w:space="0" w:color="auto"/>
            <w:bottom w:val="none" w:sz="0" w:space="0" w:color="auto"/>
            <w:right w:val="none" w:sz="0" w:space="0" w:color="auto"/>
          </w:divBdr>
          <w:divsChild>
            <w:div w:id="648561383">
              <w:marLeft w:val="0"/>
              <w:marRight w:val="0"/>
              <w:marTop w:val="0"/>
              <w:marBottom w:val="0"/>
              <w:divBdr>
                <w:top w:val="none" w:sz="0" w:space="0" w:color="auto"/>
                <w:left w:val="none" w:sz="0" w:space="0" w:color="auto"/>
                <w:bottom w:val="none" w:sz="0" w:space="0" w:color="auto"/>
                <w:right w:val="none" w:sz="0" w:space="0" w:color="auto"/>
              </w:divBdr>
              <w:divsChild>
                <w:div w:id="402291308">
                  <w:marLeft w:val="0"/>
                  <w:marRight w:val="0"/>
                  <w:marTop w:val="0"/>
                  <w:marBottom w:val="0"/>
                  <w:divBdr>
                    <w:top w:val="none" w:sz="0" w:space="0" w:color="auto"/>
                    <w:left w:val="none" w:sz="0" w:space="0" w:color="auto"/>
                    <w:bottom w:val="none" w:sz="0" w:space="0" w:color="auto"/>
                    <w:right w:val="none" w:sz="0" w:space="0" w:color="auto"/>
                  </w:divBdr>
                  <w:divsChild>
                    <w:div w:id="1123036217">
                      <w:marLeft w:val="0"/>
                      <w:marRight w:val="0"/>
                      <w:marTop w:val="0"/>
                      <w:marBottom w:val="0"/>
                      <w:divBdr>
                        <w:top w:val="none" w:sz="0" w:space="0" w:color="auto"/>
                        <w:left w:val="none" w:sz="0" w:space="0" w:color="auto"/>
                        <w:bottom w:val="none" w:sz="0" w:space="0" w:color="auto"/>
                        <w:right w:val="none" w:sz="0" w:space="0" w:color="auto"/>
                      </w:divBdr>
                      <w:divsChild>
                        <w:div w:id="1126898258">
                          <w:marLeft w:val="0"/>
                          <w:marRight w:val="0"/>
                          <w:marTop w:val="0"/>
                          <w:marBottom w:val="0"/>
                          <w:divBdr>
                            <w:top w:val="none" w:sz="0" w:space="0" w:color="auto"/>
                            <w:left w:val="none" w:sz="0" w:space="0" w:color="auto"/>
                            <w:bottom w:val="none" w:sz="0" w:space="0" w:color="auto"/>
                            <w:right w:val="none" w:sz="0" w:space="0" w:color="auto"/>
                          </w:divBdr>
                          <w:divsChild>
                            <w:div w:id="454324834">
                              <w:marLeft w:val="0"/>
                              <w:marRight w:val="0"/>
                              <w:marTop w:val="0"/>
                              <w:marBottom w:val="0"/>
                              <w:divBdr>
                                <w:top w:val="none" w:sz="0" w:space="0" w:color="auto"/>
                                <w:left w:val="none" w:sz="0" w:space="0" w:color="auto"/>
                                <w:bottom w:val="none" w:sz="0" w:space="0" w:color="auto"/>
                                <w:right w:val="none" w:sz="0" w:space="0" w:color="auto"/>
                              </w:divBdr>
                              <w:divsChild>
                                <w:div w:id="212692433">
                                  <w:marLeft w:val="0"/>
                                  <w:marRight w:val="0"/>
                                  <w:marTop w:val="0"/>
                                  <w:marBottom w:val="0"/>
                                  <w:divBdr>
                                    <w:top w:val="none" w:sz="0" w:space="0" w:color="auto"/>
                                    <w:left w:val="none" w:sz="0" w:space="0" w:color="auto"/>
                                    <w:bottom w:val="none" w:sz="0" w:space="0" w:color="auto"/>
                                    <w:right w:val="none" w:sz="0" w:space="0" w:color="auto"/>
                                  </w:divBdr>
                                  <w:divsChild>
                                    <w:div w:id="1769160205">
                                      <w:marLeft w:val="0"/>
                                      <w:marRight w:val="0"/>
                                      <w:marTop w:val="0"/>
                                      <w:marBottom w:val="0"/>
                                      <w:divBdr>
                                        <w:top w:val="none" w:sz="0" w:space="0" w:color="auto"/>
                                        <w:left w:val="none" w:sz="0" w:space="0" w:color="auto"/>
                                        <w:bottom w:val="none" w:sz="0" w:space="0" w:color="auto"/>
                                        <w:right w:val="none" w:sz="0" w:space="0" w:color="auto"/>
                                      </w:divBdr>
                                      <w:divsChild>
                                        <w:div w:id="1517885501">
                                          <w:marLeft w:val="0"/>
                                          <w:marRight w:val="0"/>
                                          <w:marTop w:val="0"/>
                                          <w:marBottom w:val="0"/>
                                          <w:divBdr>
                                            <w:top w:val="none" w:sz="0" w:space="0" w:color="auto"/>
                                            <w:left w:val="none" w:sz="0" w:space="0" w:color="auto"/>
                                            <w:bottom w:val="none" w:sz="0" w:space="0" w:color="auto"/>
                                            <w:right w:val="none" w:sz="0" w:space="0" w:color="auto"/>
                                          </w:divBdr>
                                          <w:divsChild>
                                            <w:div w:id="6047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654784">
      <w:bodyDiv w:val="1"/>
      <w:marLeft w:val="0"/>
      <w:marRight w:val="0"/>
      <w:marTop w:val="0"/>
      <w:marBottom w:val="0"/>
      <w:divBdr>
        <w:top w:val="none" w:sz="0" w:space="0" w:color="auto"/>
        <w:left w:val="none" w:sz="0" w:space="0" w:color="auto"/>
        <w:bottom w:val="none" w:sz="0" w:space="0" w:color="auto"/>
        <w:right w:val="none" w:sz="0" w:space="0" w:color="auto"/>
      </w:divBdr>
      <w:divsChild>
        <w:div w:id="1898011610">
          <w:marLeft w:val="0"/>
          <w:marRight w:val="0"/>
          <w:marTop w:val="0"/>
          <w:marBottom w:val="0"/>
          <w:divBdr>
            <w:top w:val="none" w:sz="0" w:space="0" w:color="auto"/>
            <w:left w:val="none" w:sz="0" w:space="0" w:color="auto"/>
            <w:bottom w:val="none" w:sz="0" w:space="0" w:color="auto"/>
            <w:right w:val="none" w:sz="0" w:space="0" w:color="auto"/>
          </w:divBdr>
          <w:divsChild>
            <w:div w:id="1150556041">
              <w:marLeft w:val="0"/>
              <w:marRight w:val="0"/>
              <w:marTop w:val="0"/>
              <w:marBottom w:val="0"/>
              <w:divBdr>
                <w:top w:val="none" w:sz="0" w:space="0" w:color="auto"/>
                <w:left w:val="none" w:sz="0" w:space="0" w:color="auto"/>
                <w:bottom w:val="none" w:sz="0" w:space="0" w:color="auto"/>
                <w:right w:val="none" w:sz="0" w:space="0" w:color="auto"/>
              </w:divBdr>
              <w:divsChild>
                <w:div w:id="414057003">
                  <w:marLeft w:val="0"/>
                  <w:marRight w:val="0"/>
                  <w:marTop w:val="0"/>
                  <w:marBottom w:val="0"/>
                  <w:divBdr>
                    <w:top w:val="none" w:sz="0" w:space="0" w:color="auto"/>
                    <w:left w:val="none" w:sz="0" w:space="0" w:color="auto"/>
                    <w:bottom w:val="none" w:sz="0" w:space="0" w:color="auto"/>
                    <w:right w:val="none" w:sz="0" w:space="0" w:color="auto"/>
                  </w:divBdr>
                  <w:divsChild>
                    <w:div w:id="300429770">
                      <w:marLeft w:val="0"/>
                      <w:marRight w:val="0"/>
                      <w:marTop w:val="0"/>
                      <w:marBottom w:val="0"/>
                      <w:divBdr>
                        <w:top w:val="none" w:sz="0" w:space="0" w:color="auto"/>
                        <w:left w:val="none" w:sz="0" w:space="0" w:color="auto"/>
                        <w:bottom w:val="none" w:sz="0" w:space="0" w:color="auto"/>
                        <w:right w:val="none" w:sz="0" w:space="0" w:color="auto"/>
                      </w:divBdr>
                      <w:divsChild>
                        <w:div w:id="1755588628">
                          <w:marLeft w:val="0"/>
                          <w:marRight w:val="0"/>
                          <w:marTop w:val="0"/>
                          <w:marBottom w:val="0"/>
                          <w:divBdr>
                            <w:top w:val="none" w:sz="0" w:space="0" w:color="auto"/>
                            <w:left w:val="none" w:sz="0" w:space="0" w:color="auto"/>
                            <w:bottom w:val="none" w:sz="0" w:space="0" w:color="auto"/>
                            <w:right w:val="none" w:sz="0" w:space="0" w:color="auto"/>
                          </w:divBdr>
                          <w:divsChild>
                            <w:div w:id="628631941">
                              <w:marLeft w:val="0"/>
                              <w:marRight w:val="0"/>
                              <w:marTop w:val="0"/>
                              <w:marBottom w:val="0"/>
                              <w:divBdr>
                                <w:top w:val="none" w:sz="0" w:space="0" w:color="auto"/>
                                <w:left w:val="none" w:sz="0" w:space="0" w:color="auto"/>
                                <w:bottom w:val="none" w:sz="0" w:space="0" w:color="auto"/>
                                <w:right w:val="none" w:sz="0" w:space="0" w:color="auto"/>
                              </w:divBdr>
                              <w:divsChild>
                                <w:div w:id="1049260488">
                                  <w:marLeft w:val="0"/>
                                  <w:marRight w:val="0"/>
                                  <w:marTop w:val="0"/>
                                  <w:marBottom w:val="0"/>
                                  <w:divBdr>
                                    <w:top w:val="none" w:sz="0" w:space="0" w:color="auto"/>
                                    <w:left w:val="none" w:sz="0" w:space="0" w:color="auto"/>
                                    <w:bottom w:val="none" w:sz="0" w:space="0" w:color="auto"/>
                                    <w:right w:val="none" w:sz="0" w:space="0" w:color="auto"/>
                                  </w:divBdr>
                                  <w:divsChild>
                                    <w:div w:id="1854496519">
                                      <w:marLeft w:val="0"/>
                                      <w:marRight w:val="0"/>
                                      <w:marTop w:val="0"/>
                                      <w:marBottom w:val="0"/>
                                      <w:divBdr>
                                        <w:top w:val="none" w:sz="0" w:space="0" w:color="auto"/>
                                        <w:left w:val="none" w:sz="0" w:space="0" w:color="auto"/>
                                        <w:bottom w:val="none" w:sz="0" w:space="0" w:color="auto"/>
                                        <w:right w:val="none" w:sz="0" w:space="0" w:color="auto"/>
                                      </w:divBdr>
                                      <w:divsChild>
                                        <w:div w:id="898901875">
                                          <w:marLeft w:val="0"/>
                                          <w:marRight w:val="0"/>
                                          <w:marTop w:val="0"/>
                                          <w:marBottom w:val="0"/>
                                          <w:divBdr>
                                            <w:top w:val="none" w:sz="0" w:space="0" w:color="auto"/>
                                            <w:left w:val="none" w:sz="0" w:space="0" w:color="auto"/>
                                            <w:bottom w:val="none" w:sz="0" w:space="0" w:color="auto"/>
                                            <w:right w:val="none" w:sz="0" w:space="0" w:color="auto"/>
                                          </w:divBdr>
                                          <w:divsChild>
                                            <w:div w:id="5509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3554842">
      <w:bodyDiv w:val="1"/>
      <w:marLeft w:val="0"/>
      <w:marRight w:val="0"/>
      <w:marTop w:val="0"/>
      <w:marBottom w:val="0"/>
      <w:divBdr>
        <w:top w:val="none" w:sz="0" w:space="0" w:color="auto"/>
        <w:left w:val="none" w:sz="0" w:space="0" w:color="auto"/>
        <w:bottom w:val="none" w:sz="0" w:space="0" w:color="auto"/>
        <w:right w:val="none" w:sz="0" w:space="0" w:color="auto"/>
      </w:divBdr>
      <w:divsChild>
        <w:div w:id="1092509882">
          <w:marLeft w:val="0"/>
          <w:marRight w:val="0"/>
          <w:marTop w:val="0"/>
          <w:marBottom w:val="0"/>
          <w:divBdr>
            <w:top w:val="none" w:sz="0" w:space="0" w:color="auto"/>
            <w:left w:val="none" w:sz="0" w:space="0" w:color="auto"/>
            <w:bottom w:val="none" w:sz="0" w:space="0" w:color="auto"/>
            <w:right w:val="none" w:sz="0" w:space="0" w:color="auto"/>
          </w:divBdr>
          <w:divsChild>
            <w:div w:id="379940950">
              <w:marLeft w:val="0"/>
              <w:marRight w:val="0"/>
              <w:marTop w:val="0"/>
              <w:marBottom w:val="0"/>
              <w:divBdr>
                <w:top w:val="none" w:sz="0" w:space="0" w:color="auto"/>
                <w:left w:val="none" w:sz="0" w:space="0" w:color="auto"/>
                <w:bottom w:val="none" w:sz="0" w:space="0" w:color="auto"/>
                <w:right w:val="none" w:sz="0" w:space="0" w:color="auto"/>
              </w:divBdr>
              <w:divsChild>
                <w:div w:id="1044673862">
                  <w:marLeft w:val="0"/>
                  <w:marRight w:val="0"/>
                  <w:marTop w:val="0"/>
                  <w:marBottom w:val="0"/>
                  <w:divBdr>
                    <w:top w:val="none" w:sz="0" w:space="0" w:color="auto"/>
                    <w:left w:val="none" w:sz="0" w:space="0" w:color="auto"/>
                    <w:bottom w:val="none" w:sz="0" w:space="0" w:color="auto"/>
                    <w:right w:val="none" w:sz="0" w:space="0" w:color="auto"/>
                  </w:divBdr>
                  <w:divsChild>
                    <w:div w:id="270237516">
                      <w:marLeft w:val="0"/>
                      <w:marRight w:val="0"/>
                      <w:marTop w:val="0"/>
                      <w:marBottom w:val="0"/>
                      <w:divBdr>
                        <w:top w:val="none" w:sz="0" w:space="0" w:color="auto"/>
                        <w:left w:val="none" w:sz="0" w:space="0" w:color="auto"/>
                        <w:bottom w:val="none" w:sz="0" w:space="0" w:color="auto"/>
                        <w:right w:val="none" w:sz="0" w:space="0" w:color="auto"/>
                      </w:divBdr>
                      <w:divsChild>
                        <w:div w:id="176434022">
                          <w:marLeft w:val="0"/>
                          <w:marRight w:val="0"/>
                          <w:marTop w:val="0"/>
                          <w:marBottom w:val="0"/>
                          <w:divBdr>
                            <w:top w:val="none" w:sz="0" w:space="0" w:color="auto"/>
                            <w:left w:val="none" w:sz="0" w:space="0" w:color="auto"/>
                            <w:bottom w:val="none" w:sz="0" w:space="0" w:color="auto"/>
                            <w:right w:val="none" w:sz="0" w:space="0" w:color="auto"/>
                          </w:divBdr>
                          <w:divsChild>
                            <w:div w:id="880745464">
                              <w:marLeft w:val="0"/>
                              <w:marRight w:val="0"/>
                              <w:marTop w:val="0"/>
                              <w:marBottom w:val="0"/>
                              <w:divBdr>
                                <w:top w:val="none" w:sz="0" w:space="0" w:color="auto"/>
                                <w:left w:val="none" w:sz="0" w:space="0" w:color="auto"/>
                                <w:bottom w:val="none" w:sz="0" w:space="0" w:color="auto"/>
                                <w:right w:val="none" w:sz="0" w:space="0" w:color="auto"/>
                              </w:divBdr>
                              <w:divsChild>
                                <w:div w:id="53311901">
                                  <w:marLeft w:val="0"/>
                                  <w:marRight w:val="0"/>
                                  <w:marTop w:val="0"/>
                                  <w:marBottom w:val="0"/>
                                  <w:divBdr>
                                    <w:top w:val="none" w:sz="0" w:space="0" w:color="auto"/>
                                    <w:left w:val="none" w:sz="0" w:space="0" w:color="auto"/>
                                    <w:bottom w:val="none" w:sz="0" w:space="0" w:color="auto"/>
                                    <w:right w:val="none" w:sz="0" w:space="0" w:color="auto"/>
                                  </w:divBdr>
                                  <w:divsChild>
                                    <w:div w:id="1974555827">
                                      <w:marLeft w:val="0"/>
                                      <w:marRight w:val="0"/>
                                      <w:marTop w:val="0"/>
                                      <w:marBottom w:val="0"/>
                                      <w:divBdr>
                                        <w:top w:val="none" w:sz="0" w:space="0" w:color="auto"/>
                                        <w:left w:val="none" w:sz="0" w:space="0" w:color="auto"/>
                                        <w:bottom w:val="none" w:sz="0" w:space="0" w:color="auto"/>
                                        <w:right w:val="none" w:sz="0" w:space="0" w:color="auto"/>
                                      </w:divBdr>
                                      <w:divsChild>
                                        <w:div w:id="936064370">
                                          <w:marLeft w:val="0"/>
                                          <w:marRight w:val="0"/>
                                          <w:marTop w:val="0"/>
                                          <w:marBottom w:val="0"/>
                                          <w:divBdr>
                                            <w:top w:val="none" w:sz="0" w:space="0" w:color="auto"/>
                                            <w:left w:val="none" w:sz="0" w:space="0" w:color="auto"/>
                                            <w:bottom w:val="none" w:sz="0" w:space="0" w:color="auto"/>
                                            <w:right w:val="none" w:sz="0" w:space="0" w:color="auto"/>
                                          </w:divBdr>
                                          <w:divsChild>
                                            <w:div w:id="840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8577235">
      <w:bodyDiv w:val="1"/>
      <w:marLeft w:val="0"/>
      <w:marRight w:val="0"/>
      <w:marTop w:val="0"/>
      <w:marBottom w:val="0"/>
      <w:divBdr>
        <w:top w:val="none" w:sz="0" w:space="0" w:color="auto"/>
        <w:left w:val="none" w:sz="0" w:space="0" w:color="auto"/>
        <w:bottom w:val="none" w:sz="0" w:space="0" w:color="auto"/>
        <w:right w:val="none" w:sz="0" w:space="0" w:color="auto"/>
      </w:divBdr>
    </w:div>
    <w:div w:id="1411462283">
      <w:bodyDiv w:val="1"/>
      <w:marLeft w:val="0"/>
      <w:marRight w:val="0"/>
      <w:marTop w:val="0"/>
      <w:marBottom w:val="0"/>
      <w:divBdr>
        <w:top w:val="none" w:sz="0" w:space="0" w:color="auto"/>
        <w:left w:val="none" w:sz="0" w:space="0" w:color="auto"/>
        <w:bottom w:val="none" w:sz="0" w:space="0" w:color="auto"/>
        <w:right w:val="none" w:sz="0" w:space="0" w:color="auto"/>
      </w:divBdr>
      <w:divsChild>
        <w:div w:id="1744260691">
          <w:marLeft w:val="0"/>
          <w:marRight w:val="0"/>
          <w:marTop w:val="0"/>
          <w:marBottom w:val="240"/>
          <w:divBdr>
            <w:top w:val="none" w:sz="0" w:space="0" w:color="auto"/>
            <w:left w:val="none" w:sz="0" w:space="0" w:color="auto"/>
            <w:bottom w:val="none" w:sz="0" w:space="0" w:color="auto"/>
            <w:right w:val="none" w:sz="0" w:space="0" w:color="auto"/>
          </w:divBdr>
        </w:div>
      </w:divsChild>
    </w:div>
    <w:div w:id="1424567876">
      <w:bodyDiv w:val="1"/>
      <w:marLeft w:val="0"/>
      <w:marRight w:val="0"/>
      <w:marTop w:val="0"/>
      <w:marBottom w:val="0"/>
      <w:divBdr>
        <w:top w:val="none" w:sz="0" w:space="0" w:color="auto"/>
        <w:left w:val="none" w:sz="0" w:space="0" w:color="auto"/>
        <w:bottom w:val="none" w:sz="0" w:space="0" w:color="auto"/>
        <w:right w:val="none" w:sz="0" w:space="0" w:color="auto"/>
      </w:divBdr>
    </w:div>
    <w:div w:id="1427729476">
      <w:bodyDiv w:val="1"/>
      <w:marLeft w:val="0"/>
      <w:marRight w:val="0"/>
      <w:marTop w:val="0"/>
      <w:marBottom w:val="0"/>
      <w:divBdr>
        <w:top w:val="none" w:sz="0" w:space="0" w:color="auto"/>
        <w:left w:val="none" w:sz="0" w:space="0" w:color="auto"/>
        <w:bottom w:val="none" w:sz="0" w:space="0" w:color="auto"/>
        <w:right w:val="none" w:sz="0" w:space="0" w:color="auto"/>
      </w:divBdr>
    </w:div>
    <w:div w:id="1430586869">
      <w:bodyDiv w:val="1"/>
      <w:marLeft w:val="0"/>
      <w:marRight w:val="0"/>
      <w:marTop w:val="0"/>
      <w:marBottom w:val="0"/>
      <w:divBdr>
        <w:top w:val="none" w:sz="0" w:space="0" w:color="auto"/>
        <w:left w:val="none" w:sz="0" w:space="0" w:color="auto"/>
        <w:bottom w:val="none" w:sz="0" w:space="0" w:color="auto"/>
        <w:right w:val="none" w:sz="0" w:space="0" w:color="auto"/>
      </w:divBdr>
    </w:div>
    <w:div w:id="1447890388">
      <w:bodyDiv w:val="1"/>
      <w:marLeft w:val="0"/>
      <w:marRight w:val="0"/>
      <w:marTop w:val="0"/>
      <w:marBottom w:val="0"/>
      <w:divBdr>
        <w:top w:val="none" w:sz="0" w:space="0" w:color="auto"/>
        <w:left w:val="none" w:sz="0" w:space="0" w:color="auto"/>
        <w:bottom w:val="none" w:sz="0" w:space="0" w:color="auto"/>
        <w:right w:val="none" w:sz="0" w:space="0" w:color="auto"/>
      </w:divBdr>
      <w:divsChild>
        <w:div w:id="508178010">
          <w:marLeft w:val="0"/>
          <w:marRight w:val="0"/>
          <w:marTop w:val="0"/>
          <w:marBottom w:val="0"/>
          <w:divBdr>
            <w:top w:val="none" w:sz="0" w:space="0" w:color="auto"/>
            <w:left w:val="none" w:sz="0" w:space="0" w:color="auto"/>
            <w:bottom w:val="none" w:sz="0" w:space="0" w:color="auto"/>
            <w:right w:val="none" w:sz="0" w:space="0" w:color="auto"/>
          </w:divBdr>
          <w:divsChild>
            <w:div w:id="2106341627">
              <w:marLeft w:val="0"/>
              <w:marRight w:val="0"/>
              <w:marTop w:val="0"/>
              <w:marBottom w:val="0"/>
              <w:divBdr>
                <w:top w:val="none" w:sz="0" w:space="0" w:color="auto"/>
                <w:left w:val="none" w:sz="0" w:space="0" w:color="auto"/>
                <w:bottom w:val="none" w:sz="0" w:space="0" w:color="auto"/>
                <w:right w:val="none" w:sz="0" w:space="0" w:color="auto"/>
              </w:divBdr>
              <w:divsChild>
                <w:div w:id="651518836">
                  <w:marLeft w:val="0"/>
                  <w:marRight w:val="0"/>
                  <w:marTop w:val="0"/>
                  <w:marBottom w:val="0"/>
                  <w:divBdr>
                    <w:top w:val="none" w:sz="0" w:space="0" w:color="auto"/>
                    <w:left w:val="none" w:sz="0" w:space="0" w:color="auto"/>
                    <w:bottom w:val="none" w:sz="0" w:space="0" w:color="auto"/>
                    <w:right w:val="none" w:sz="0" w:space="0" w:color="auto"/>
                  </w:divBdr>
                  <w:divsChild>
                    <w:div w:id="1852142284">
                      <w:marLeft w:val="0"/>
                      <w:marRight w:val="0"/>
                      <w:marTop w:val="0"/>
                      <w:marBottom w:val="0"/>
                      <w:divBdr>
                        <w:top w:val="none" w:sz="0" w:space="0" w:color="auto"/>
                        <w:left w:val="none" w:sz="0" w:space="0" w:color="auto"/>
                        <w:bottom w:val="none" w:sz="0" w:space="0" w:color="auto"/>
                        <w:right w:val="none" w:sz="0" w:space="0" w:color="auto"/>
                      </w:divBdr>
                      <w:divsChild>
                        <w:div w:id="1735161914">
                          <w:marLeft w:val="0"/>
                          <w:marRight w:val="0"/>
                          <w:marTop w:val="0"/>
                          <w:marBottom w:val="0"/>
                          <w:divBdr>
                            <w:top w:val="none" w:sz="0" w:space="0" w:color="auto"/>
                            <w:left w:val="none" w:sz="0" w:space="0" w:color="auto"/>
                            <w:bottom w:val="none" w:sz="0" w:space="0" w:color="auto"/>
                            <w:right w:val="none" w:sz="0" w:space="0" w:color="auto"/>
                          </w:divBdr>
                          <w:divsChild>
                            <w:div w:id="812210732">
                              <w:marLeft w:val="0"/>
                              <w:marRight w:val="0"/>
                              <w:marTop w:val="0"/>
                              <w:marBottom w:val="0"/>
                              <w:divBdr>
                                <w:top w:val="none" w:sz="0" w:space="0" w:color="auto"/>
                                <w:left w:val="none" w:sz="0" w:space="0" w:color="auto"/>
                                <w:bottom w:val="none" w:sz="0" w:space="0" w:color="auto"/>
                                <w:right w:val="none" w:sz="0" w:space="0" w:color="auto"/>
                              </w:divBdr>
                              <w:divsChild>
                                <w:div w:id="1032076153">
                                  <w:marLeft w:val="0"/>
                                  <w:marRight w:val="0"/>
                                  <w:marTop w:val="0"/>
                                  <w:marBottom w:val="0"/>
                                  <w:divBdr>
                                    <w:top w:val="none" w:sz="0" w:space="0" w:color="auto"/>
                                    <w:left w:val="none" w:sz="0" w:space="0" w:color="auto"/>
                                    <w:bottom w:val="none" w:sz="0" w:space="0" w:color="auto"/>
                                    <w:right w:val="none" w:sz="0" w:space="0" w:color="auto"/>
                                  </w:divBdr>
                                  <w:divsChild>
                                    <w:div w:id="947540229">
                                      <w:marLeft w:val="0"/>
                                      <w:marRight w:val="0"/>
                                      <w:marTop w:val="0"/>
                                      <w:marBottom w:val="0"/>
                                      <w:divBdr>
                                        <w:top w:val="none" w:sz="0" w:space="0" w:color="auto"/>
                                        <w:left w:val="none" w:sz="0" w:space="0" w:color="auto"/>
                                        <w:bottom w:val="none" w:sz="0" w:space="0" w:color="auto"/>
                                        <w:right w:val="none" w:sz="0" w:space="0" w:color="auto"/>
                                      </w:divBdr>
                                      <w:divsChild>
                                        <w:div w:id="1908105271">
                                          <w:marLeft w:val="0"/>
                                          <w:marRight w:val="0"/>
                                          <w:marTop w:val="0"/>
                                          <w:marBottom w:val="0"/>
                                          <w:divBdr>
                                            <w:top w:val="none" w:sz="0" w:space="0" w:color="auto"/>
                                            <w:left w:val="none" w:sz="0" w:space="0" w:color="auto"/>
                                            <w:bottom w:val="none" w:sz="0" w:space="0" w:color="auto"/>
                                            <w:right w:val="none" w:sz="0" w:space="0" w:color="auto"/>
                                          </w:divBdr>
                                          <w:divsChild>
                                            <w:div w:id="1779376373">
                                              <w:marLeft w:val="0"/>
                                              <w:marRight w:val="0"/>
                                              <w:marTop w:val="0"/>
                                              <w:marBottom w:val="0"/>
                                              <w:divBdr>
                                                <w:top w:val="none" w:sz="0" w:space="0" w:color="auto"/>
                                                <w:left w:val="none" w:sz="0" w:space="0" w:color="auto"/>
                                                <w:bottom w:val="none" w:sz="0" w:space="0" w:color="auto"/>
                                                <w:right w:val="none" w:sz="0" w:space="0" w:color="auto"/>
                                              </w:divBdr>
                                              <w:divsChild>
                                                <w:div w:id="1409763002">
                                                  <w:marLeft w:val="0"/>
                                                  <w:marRight w:val="0"/>
                                                  <w:marTop w:val="0"/>
                                                  <w:marBottom w:val="0"/>
                                                  <w:divBdr>
                                                    <w:top w:val="none" w:sz="0" w:space="0" w:color="auto"/>
                                                    <w:left w:val="none" w:sz="0" w:space="0" w:color="auto"/>
                                                    <w:bottom w:val="none" w:sz="0" w:space="0" w:color="auto"/>
                                                    <w:right w:val="none" w:sz="0" w:space="0" w:color="auto"/>
                                                  </w:divBdr>
                                                  <w:divsChild>
                                                    <w:div w:id="9103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0952942">
      <w:bodyDiv w:val="1"/>
      <w:marLeft w:val="0"/>
      <w:marRight w:val="0"/>
      <w:marTop w:val="0"/>
      <w:marBottom w:val="0"/>
      <w:divBdr>
        <w:top w:val="none" w:sz="0" w:space="0" w:color="auto"/>
        <w:left w:val="none" w:sz="0" w:space="0" w:color="auto"/>
        <w:bottom w:val="none" w:sz="0" w:space="0" w:color="auto"/>
        <w:right w:val="none" w:sz="0" w:space="0" w:color="auto"/>
      </w:divBdr>
      <w:divsChild>
        <w:div w:id="106168889">
          <w:marLeft w:val="0"/>
          <w:marRight w:val="0"/>
          <w:marTop w:val="0"/>
          <w:marBottom w:val="0"/>
          <w:divBdr>
            <w:top w:val="none" w:sz="0" w:space="0" w:color="auto"/>
            <w:left w:val="none" w:sz="0" w:space="0" w:color="auto"/>
            <w:bottom w:val="none" w:sz="0" w:space="0" w:color="auto"/>
            <w:right w:val="none" w:sz="0" w:space="0" w:color="auto"/>
          </w:divBdr>
          <w:divsChild>
            <w:div w:id="541329792">
              <w:marLeft w:val="0"/>
              <w:marRight w:val="0"/>
              <w:marTop w:val="0"/>
              <w:marBottom w:val="0"/>
              <w:divBdr>
                <w:top w:val="none" w:sz="0" w:space="0" w:color="auto"/>
                <w:left w:val="none" w:sz="0" w:space="0" w:color="auto"/>
                <w:bottom w:val="none" w:sz="0" w:space="0" w:color="auto"/>
                <w:right w:val="none" w:sz="0" w:space="0" w:color="auto"/>
              </w:divBdr>
              <w:divsChild>
                <w:div w:id="808597102">
                  <w:marLeft w:val="0"/>
                  <w:marRight w:val="0"/>
                  <w:marTop w:val="0"/>
                  <w:marBottom w:val="0"/>
                  <w:divBdr>
                    <w:top w:val="none" w:sz="0" w:space="0" w:color="auto"/>
                    <w:left w:val="none" w:sz="0" w:space="0" w:color="auto"/>
                    <w:bottom w:val="none" w:sz="0" w:space="0" w:color="auto"/>
                    <w:right w:val="none" w:sz="0" w:space="0" w:color="auto"/>
                  </w:divBdr>
                  <w:divsChild>
                    <w:div w:id="495002257">
                      <w:marLeft w:val="0"/>
                      <w:marRight w:val="0"/>
                      <w:marTop w:val="0"/>
                      <w:marBottom w:val="0"/>
                      <w:divBdr>
                        <w:top w:val="none" w:sz="0" w:space="0" w:color="auto"/>
                        <w:left w:val="none" w:sz="0" w:space="0" w:color="auto"/>
                        <w:bottom w:val="none" w:sz="0" w:space="0" w:color="auto"/>
                        <w:right w:val="none" w:sz="0" w:space="0" w:color="auto"/>
                      </w:divBdr>
                      <w:divsChild>
                        <w:div w:id="76023105">
                          <w:marLeft w:val="0"/>
                          <w:marRight w:val="0"/>
                          <w:marTop w:val="0"/>
                          <w:marBottom w:val="0"/>
                          <w:divBdr>
                            <w:top w:val="none" w:sz="0" w:space="0" w:color="auto"/>
                            <w:left w:val="none" w:sz="0" w:space="0" w:color="auto"/>
                            <w:bottom w:val="none" w:sz="0" w:space="0" w:color="auto"/>
                            <w:right w:val="none" w:sz="0" w:space="0" w:color="auto"/>
                          </w:divBdr>
                          <w:divsChild>
                            <w:div w:id="1706442650">
                              <w:marLeft w:val="0"/>
                              <w:marRight w:val="0"/>
                              <w:marTop w:val="0"/>
                              <w:marBottom w:val="0"/>
                              <w:divBdr>
                                <w:top w:val="none" w:sz="0" w:space="0" w:color="auto"/>
                                <w:left w:val="none" w:sz="0" w:space="0" w:color="auto"/>
                                <w:bottom w:val="none" w:sz="0" w:space="0" w:color="auto"/>
                                <w:right w:val="none" w:sz="0" w:space="0" w:color="auto"/>
                              </w:divBdr>
                              <w:divsChild>
                                <w:div w:id="684206119">
                                  <w:marLeft w:val="0"/>
                                  <w:marRight w:val="0"/>
                                  <w:marTop w:val="0"/>
                                  <w:marBottom w:val="0"/>
                                  <w:divBdr>
                                    <w:top w:val="none" w:sz="0" w:space="0" w:color="auto"/>
                                    <w:left w:val="none" w:sz="0" w:space="0" w:color="auto"/>
                                    <w:bottom w:val="none" w:sz="0" w:space="0" w:color="auto"/>
                                    <w:right w:val="none" w:sz="0" w:space="0" w:color="auto"/>
                                  </w:divBdr>
                                  <w:divsChild>
                                    <w:div w:id="798769621">
                                      <w:marLeft w:val="0"/>
                                      <w:marRight w:val="0"/>
                                      <w:marTop w:val="0"/>
                                      <w:marBottom w:val="0"/>
                                      <w:divBdr>
                                        <w:top w:val="none" w:sz="0" w:space="0" w:color="auto"/>
                                        <w:left w:val="none" w:sz="0" w:space="0" w:color="auto"/>
                                        <w:bottom w:val="none" w:sz="0" w:space="0" w:color="auto"/>
                                        <w:right w:val="none" w:sz="0" w:space="0" w:color="auto"/>
                                      </w:divBdr>
                                      <w:divsChild>
                                        <w:div w:id="15022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734188">
      <w:bodyDiv w:val="1"/>
      <w:marLeft w:val="0"/>
      <w:marRight w:val="0"/>
      <w:marTop w:val="0"/>
      <w:marBottom w:val="0"/>
      <w:divBdr>
        <w:top w:val="none" w:sz="0" w:space="0" w:color="auto"/>
        <w:left w:val="none" w:sz="0" w:space="0" w:color="auto"/>
        <w:bottom w:val="none" w:sz="0" w:space="0" w:color="auto"/>
        <w:right w:val="none" w:sz="0" w:space="0" w:color="auto"/>
      </w:divBdr>
    </w:div>
    <w:div w:id="1507548809">
      <w:bodyDiv w:val="1"/>
      <w:marLeft w:val="0"/>
      <w:marRight w:val="0"/>
      <w:marTop w:val="0"/>
      <w:marBottom w:val="0"/>
      <w:divBdr>
        <w:top w:val="none" w:sz="0" w:space="0" w:color="auto"/>
        <w:left w:val="none" w:sz="0" w:space="0" w:color="auto"/>
        <w:bottom w:val="none" w:sz="0" w:space="0" w:color="auto"/>
        <w:right w:val="none" w:sz="0" w:space="0" w:color="auto"/>
      </w:divBdr>
      <w:divsChild>
        <w:div w:id="655039846">
          <w:marLeft w:val="0"/>
          <w:marRight w:val="0"/>
          <w:marTop w:val="0"/>
          <w:marBottom w:val="0"/>
          <w:divBdr>
            <w:top w:val="none" w:sz="0" w:space="0" w:color="auto"/>
            <w:left w:val="none" w:sz="0" w:space="0" w:color="auto"/>
            <w:bottom w:val="none" w:sz="0" w:space="0" w:color="auto"/>
            <w:right w:val="none" w:sz="0" w:space="0" w:color="auto"/>
          </w:divBdr>
          <w:divsChild>
            <w:div w:id="365956578">
              <w:marLeft w:val="0"/>
              <w:marRight w:val="0"/>
              <w:marTop w:val="0"/>
              <w:marBottom w:val="0"/>
              <w:divBdr>
                <w:top w:val="none" w:sz="0" w:space="0" w:color="auto"/>
                <w:left w:val="none" w:sz="0" w:space="0" w:color="auto"/>
                <w:bottom w:val="none" w:sz="0" w:space="0" w:color="auto"/>
                <w:right w:val="none" w:sz="0" w:space="0" w:color="auto"/>
              </w:divBdr>
              <w:divsChild>
                <w:div w:id="2023320270">
                  <w:marLeft w:val="0"/>
                  <w:marRight w:val="0"/>
                  <w:marTop w:val="0"/>
                  <w:marBottom w:val="0"/>
                  <w:divBdr>
                    <w:top w:val="none" w:sz="0" w:space="0" w:color="auto"/>
                    <w:left w:val="none" w:sz="0" w:space="0" w:color="auto"/>
                    <w:bottom w:val="none" w:sz="0" w:space="0" w:color="auto"/>
                    <w:right w:val="none" w:sz="0" w:space="0" w:color="auto"/>
                  </w:divBdr>
                  <w:divsChild>
                    <w:div w:id="773790928">
                      <w:marLeft w:val="0"/>
                      <w:marRight w:val="0"/>
                      <w:marTop w:val="0"/>
                      <w:marBottom w:val="0"/>
                      <w:divBdr>
                        <w:top w:val="none" w:sz="0" w:space="0" w:color="auto"/>
                        <w:left w:val="none" w:sz="0" w:space="0" w:color="auto"/>
                        <w:bottom w:val="none" w:sz="0" w:space="0" w:color="auto"/>
                        <w:right w:val="none" w:sz="0" w:space="0" w:color="auto"/>
                      </w:divBdr>
                      <w:divsChild>
                        <w:div w:id="1530878286">
                          <w:marLeft w:val="0"/>
                          <w:marRight w:val="0"/>
                          <w:marTop w:val="0"/>
                          <w:marBottom w:val="0"/>
                          <w:divBdr>
                            <w:top w:val="none" w:sz="0" w:space="0" w:color="auto"/>
                            <w:left w:val="none" w:sz="0" w:space="0" w:color="auto"/>
                            <w:bottom w:val="none" w:sz="0" w:space="0" w:color="auto"/>
                            <w:right w:val="none" w:sz="0" w:space="0" w:color="auto"/>
                          </w:divBdr>
                          <w:divsChild>
                            <w:div w:id="662702003">
                              <w:marLeft w:val="0"/>
                              <w:marRight w:val="0"/>
                              <w:marTop w:val="0"/>
                              <w:marBottom w:val="0"/>
                              <w:divBdr>
                                <w:top w:val="none" w:sz="0" w:space="0" w:color="auto"/>
                                <w:left w:val="none" w:sz="0" w:space="0" w:color="auto"/>
                                <w:bottom w:val="none" w:sz="0" w:space="0" w:color="auto"/>
                                <w:right w:val="none" w:sz="0" w:space="0" w:color="auto"/>
                              </w:divBdr>
                              <w:divsChild>
                                <w:div w:id="866065768">
                                  <w:marLeft w:val="0"/>
                                  <w:marRight w:val="0"/>
                                  <w:marTop w:val="0"/>
                                  <w:marBottom w:val="0"/>
                                  <w:divBdr>
                                    <w:top w:val="none" w:sz="0" w:space="0" w:color="auto"/>
                                    <w:left w:val="none" w:sz="0" w:space="0" w:color="auto"/>
                                    <w:bottom w:val="none" w:sz="0" w:space="0" w:color="auto"/>
                                    <w:right w:val="none" w:sz="0" w:space="0" w:color="auto"/>
                                  </w:divBdr>
                                  <w:divsChild>
                                    <w:div w:id="220138004">
                                      <w:marLeft w:val="0"/>
                                      <w:marRight w:val="0"/>
                                      <w:marTop w:val="0"/>
                                      <w:marBottom w:val="0"/>
                                      <w:divBdr>
                                        <w:top w:val="none" w:sz="0" w:space="0" w:color="auto"/>
                                        <w:left w:val="none" w:sz="0" w:space="0" w:color="auto"/>
                                        <w:bottom w:val="none" w:sz="0" w:space="0" w:color="auto"/>
                                        <w:right w:val="none" w:sz="0" w:space="0" w:color="auto"/>
                                      </w:divBdr>
                                      <w:divsChild>
                                        <w:div w:id="899251145">
                                          <w:marLeft w:val="0"/>
                                          <w:marRight w:val="0"/>
                                          <w:marTop w:val="0"/>
                                          <w:marBottom w:val="0"/>
                                          <w:divBdr>
                                            <w:top w:val="none" w:sz="0" w:space="0" w:color="auto"/>
                                            <w:left w:val="none" w:sz="0" w:space="0" w:color="auto"/>
                                            <w:bottom w:val="none" w:sz="0" w:space="0" w:color="auto"/>
                                            <w:right w:val="none" w:sz="0" w:space="0" w:color="auto"/>
                                          </w:divBdr>
                                          <w:divsChild>
                                            <w:div w:id="1291322753">
                                              <w:marLeft w:val="0"/>
                                              <w:marRight w:val="0"/>
                                              <w:marTop w:val="0"/>
                                              <w:marBottom w:val="0"/>
                                              <w:divBdr>
                                                <w:top w:val="none" w:sz="0" w:space="0" w:color="auto"/>
                                                <w:left w:val="none" w:sz="0" w:space="0" w:color="auto"/>
                                                <w:bottom w:val="none" w:sz="0" w:space="0" w:color="auto"/>
                                                <w:right w:val="none" w:sz="0" w:space="0" w:color="auto"/>
                                              </w:divBdr>
                                              <w:divsChild>
                                                <w:div w:id="919025209">
                                                  <w:marLeft w:val="0"/>
                                                  <w:marRight w:val="0"/>
                                                  <w:marTop w:val="0"/>
                                                  <w:marBottom w:val="0"/>
                                                  <w:divBdr>
                                                    <w:top w:val="none" w:sz="0" w:space="0" w:color="auto"/>
                                                    <w:left w:val="none" w:sz="0" w:space="0" w:color="auto"/>
                                                    <w:bottom w:val="none" w:sz="0" w:space="0" w:color="auto"/>
                                                    <w:right w:val="none" w:sz="0" w:space="0" w:color="auto"/>
                                                  </w:divBdr>
                                                  <w:divsChild>
                                                    <w:div w:id="12917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940532">
      <w:bodyDiv w:val="1"/>
      <w:marLeft w:val="0"/>
      <w:marRight w:val="0"/>
      <w:marTop w:val="0"/>
      <w:marBottom w:val="0"/>
      <w:divBdr>
        <w:top w:val="none" w:sz="0" w:space="0" w:color="auto"/>
        <w:left w:val="none" w:sz="0" w:space="0" w:color="auto"/>
        <w:bottom w:val="none" w:sz="0" w:space="0" w:color="auto"/>
        <w:right w:val="none" w:sz="0" w:space="0" w:color="auto"/>
      </w:divBdr>
    </w:div>
    <w:div w:id="1532718511">
      <w:bodyDiv w:val="1"/>
      <w:marLeft w:val="0"/>
      <w:marRight w:val="0"/>
      <w:marTop w:val="0"/>
      <w:marBottom w:val="0"/>
      <w:divBdr>
        <w:top w:val="none" w:sz="0" w:space="0" w:color="auto"/>
        <w:left w:val="none" w:sz="0" w:space="0" w:color="auto"/>
        <w:bottom w:val="none" w:sz="0" w:space="0" w:color="auto"/>
        <w:right w:val="none" w:sz="0" w:space="0" w:color="auto"/>
      </w:divBdr>
      <w:divsChild>
        <w:div w:id="844515098">
          <w:marLeft w:val="0"/>
          <w:marRight w:val="0"/>
          <w:marTop w:val="0"/>
          <w:marBottom w:val="0"/>
          <w:divBdr>
            <w:top w:val="none" w:sz="0" w:space="0" w:color="auto"/>
            <w:left w:val="none" w:sz="0" w:space="0" w:color="auto"/>
            <w:bottom w:val="none" w:sz="0" w:space="0" w:color="auto"/>
            <w:right w:val="none" w:sz="0" w:space="0" w:color="auto"/>
          </w:divBdr>
          <w:divsChild>
            <w:div w:id="576205612">
              <w:marLeft w:val="0"/>
              <w:marRight w:val="0"/>
              <w:marTop w:val="0"/>
              <w:marBottom w:val="0"/>
              <w:divBdr>
                <w:top w:val="none" w:sz="0" w:space="0" w:color="auto"/>
                <w:left w:val="none" w:sz="0" w:space="0" w:color="auto"/>
                <w:bottom w:val="none" w:sz="0" w:space="0" w:color="auto"/>
                <w:right w:val="none" w:sz="0" w:space="0" w:color="auto"/>
              </w:divBdr>
              <w:divsChild>
                <w:div w:id="1774737685">
                  <w:marLeft w:val="0"/>
                  <w:marRight w:val="0"/>
                  <w:marTop w:val="0"/>
                  <w:marBottom w:val="0"/>
                  <w:divBdr>
                    <w:top w:val="none" w:sz="0" w:space="0" w:color="auto"/>
                    <w:left w:val="none" w:sz="0" w:space="0" w:color="auto"/>
                    <w:bottom w:val="none" w:sz="0" w:space="0" w:color="auto"/>
                    <w:right w:val="none" w:sz="0" w:space="0" w:color="auto"/>
                  </w:divBdr>
                  <w:divsChild>
                    <w:div w:id="1349602966">
                      <w:marLeft w:val="0"/>
                      <w:marRight w:val="0"/>
                      <w:marTop w:val="0"/>
                      <w:marBottom w:val="0"/>
                      <w:divBdr>
                        <w:top w:val="none" w:sz="0" w:space="0" w:color="auto"/>
                        <w:left w:val="none" w:sz="0" w:space="0" w:color="auto"/>
                        <w:bottom w:val="none" w:sz="0" w:space="0" w:color="auto"/>
                        <w:right w:val="none" w:sz="0" w:space="0" w:color="auto"/>
                      </w:divBdr>
                      <w:divsChild>
                        <w:div w:id="1903175321">
                          <w:marLeft w:val="0"/>
                          <w:marRight w:val="0"/>
                          <w:marTop w:val="0"/>
                          <w:marBottom w:val="0"/>
                          <w:divBdr>
                            <w:top w:val="none" w:sz="0" w:space="0" w:color="auto"/>
                            <w:left w:val="none" w:sz="0" w:space="0" w:color="auto"/>
                            <w:bottom w:val="none" w:sz="0" w:space="0" w:color="auto"/>
                            <w:right w:val="none" w:sz="0" w:space="0" w:color="auto"/>
                          </w:divBdr>
                          <w:divsChild>
                            <w:div w:id="800029157">
                              <w:marLeft w:val="0"/>
                              <w:marRight w:val="0"/>
                              <w:marTop w:val="0"/>
                              <w:marBottom w:val="0"/>
                              <w:divBdr>
                                <w:top w:val="none" w:sz="0" w:space="0" w:color="auto"/>
                                <w:left w:val="none" w:sz="0" w:space="0" w:color="auto"/>
                                <w:bottom w:val="none" w:sz="0" w:space="0" w:color="auto"/>
                                <w:right w:val="none" w:sz="0" w:space="0" w:color="auto"/>
                              </w:divBdr>
                              <w:divsChild>
                                <w:div w:id="669021674">
                                  <w:marLeft w:val="0"/>
                                  <w:marRight w:val="0"/>
                                  <w:marTop w:val="0"/>
                                  <w:marBottom w:val="0"/>
                                  <w:divBdr>
                                    <w:top w:val="none" w:sz="0" w:space="0" w:color="auto"/>
                                    <w:left w:val="none" w:sz="0" w:space="0" w:color="auto"/>
                                    <w:bottom w:val="none" w:sz="0" w:space="0" w:color="auto"/>
                                    <w:right w:val="none" w:sz="0" w:space="0" w:color="auto"/>
                                  </w:divBdr>
                                  <w:divsChild>
                                    <w:div w:id="1775587731">
                                      <w:marLeft w:val="0"/>
                                      <w:marRight w:val="0"/>
                                      <w:marTop w:val="0"/>
                                      <w:marBottom w:val="0"/>
                                      <w:divBdr>
                                        <w:top w:val="none" w:sz="0" w:space="0" w:color="auto"/>
                                        <w:left w:val="none" w:sz="0" w:space="0" w:color="auto"/>
                                        <w:bottom w:val="none" w:sz="0" w:space="0" w:color="auto"/>
                                        <w:right w:val="none" w:sz="0" w:space="0" w:color="auto"/>
                                      </w:divBdr>
                                      <w:divsChild>
                                        <w:div w:id="19699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521375">
      <w:bodyDiv w:val="1"/>
      <w:marLeft w:val="0"/>
      <w:marRight w:val="0"/>
      <w:marTop w:val="0"/>
      <w:marBottom w:val="0"/>
      <w:divBdr>
        <w:top w:val="none" w:sz="0" w:space="0" w:color="auto"/>
        <w:left w:val="none" w:sz="0" w:space="0" w:color="auto"/>
        <w:bottom w:val="none" w:sz="0" w:space="0" w:color="auto"/>
        <w:right w:val="none" w:sz="0" w:space="0" w:color="auto"/>
      </w:divBdr>
    </w:div>
    <w:div w:id="1558005548">
      <w:bodyDiv w:val="1"/>
      <w:marLeft w:val="0"/>
      <w:marRight w:val="0"/>
      <w:marTop w:val="0"/>
      <w:marBottom w:val="0"/>
      <w:divBdr>
        <w:top w:val="none" w:sz="0" w:space="0" w:color="auto"/>
        <w:left w:val="none" w:sz="0" w:space="0" w:color="auto"/>
        <w:bottom w:val="none" w:sz="0" w:space="0" w:color="auto"/>
        <w:right w:val="none" w:sz="0" w:space="0" w:color="auto"/>
      </w:divBdr>
      <w:divsChild>
        <w:div w:id="1260407115">
          <w:marLeft w:val="0"/>
          <w:marRight w:val="0"/>
          <w:marTop w:val="0"/>
          <w:marBottom w:val="0"/>
          <w:divBdr>
            <w:top w:val="none" w:sz="0" w:space="0" w:color="auto"/>
            <w:left w:val="none" w:sz="0" w:space="0" w:color="auto"/>
            <w:bottom w:val="none" w:sz="0" w:space="0" w:color="auto"/>
            <w:right w:val="none" w:sz="0" w:space="0" w:color="auto"/>
          </w:divBdr>
          <w:divsChild>
            <w:div w:id="1061363115">
              <w:marLeft w:val="0"/>
              <w:marRight w:val="0"/>
              <w:marTop w:val="0"/>
              <w:marBottom w:val="0"/>
              <w:divBdr>
                <w:top w:val="none" w:sz="0" w:space="0" w:color="auto"/>
                <w:left w:val="none" w:sz="0" w:space="0" w:color="auto"/>
                <w:bottom w:val="none" w:sz="0" w:space="0" w:color="auto"/>
                <w:right w:val="none" w:sz="0" w:space="0" w:color="auto"/>
              </w:divBdr>
              <w:divsChild>
                <w:div w:id="2050298816">
                  <w:marLeft w:val="0"/>
                  <w:marRight w:val="0"/>
                  <w:marTop w:val="0"/>
                  <w:marBottom w:val="0"/>
                  <w:divBdr>
                    <w:top w:val="none" w:sz="0" w:space="0" w:color="auto"/>
                    <w:left w:val="none" w:sz="0" w:space="0" w:color="auto"/>
                    <w:bottom w:val="none" w:sz="0" w:space="0" w:color="auto"/>
                    <w:right w:val="none" w:sz="0" w:space="0" w:color="auto"/>
                  </w:divBdr>
                  <w:divsChild>
                    <w:div w:id="343943911">
                      <w:marLeft w:val="0"/>
                      <w:marRight w:val="0"/>
                      <w:marTop w:val="0"/>
                      <w:marBottom w:val="0"/>
                      <w:divBdr>
                        <w:top w:val="none" w:sz="0" w:space="0" w:color="auto"/>
                        <w:left w:val="none" w:sz="0" w:space="0" w:color="auto"/>
                        <w:bottom w:val="none" w:sz="0" w:space="0" w:color="auto"/>
                        <w:right w:val="none" w:sz="0" w:space="0" w:color="auto"/>
                      </w:divBdr>
                      <w:divsChild>
                        <w:div w:id="579682799">
                          <w:marLeft w:val="0"/>
                          <w:marRight w:val="0"/>
                          <w:marTop w:val="0"/>
                          <w:marBottom w:val="0"/>
                          <w:divBdr>
                            <w:top w:val="none" w:sz="0" w:space="0" w:color="auto"/>
                            <w:left w:val="none" w:sz="0" w:space="0" w:color="auto"/>
                            <w:bottom w:val="none" w:sz="0" w:space="0" w:color="auto"/>
                            <w:right w:val="none" w:sz="0" w:space="0" w:color="auto"/>
                          </w:divBdr>
                          <w:divsChild>
                            <w:div w:id="1799572036">
                              <w:marLeft w:val="0"/>
                              <w:marRight w:val="0"/>
                              <w:marTop w:val="0"/>
                              <w:marBottom w:val="0"/>
                              <w:divBdr>
                                <w:top w:val="none" w:sz="0" w:space="0" w:color="auto"/>
                                <w:left w:val="none" w:sz="0" w:space="0" w:color="auto"/>
                                <w:bottom w:val="none" w:sz="0" w:space="0" w:color="auto"/>
                                <w:right w:val="none" w:sz="0" w:space="0" w:color="auto"/>
                              </w:divBdr>
                              <w:divsChild>
                                <w:div w:id="746656562">
                                  <w:marLeft w:val="0"/>
                                  <w:marRight w:val="0"/>
                                  <w:marTop w:val="0"/>
                                  <w:marBottom w:val="0"/>
                                  <w:divBdr>
                                    <w:top w:val="none" w:sz="0" w:space="0" w:color="auto"/>
                                    <w:left w:val="none" w:sz="0" w:space="0" w:color="auto"/>
                                    <w:bottom w:val="none" w:sz="0" w:space="0" w:color="auto"/>
                                    <w:right w:val="none" w:sz="0" w:space="0" w:color="auto"/>
                                  </w:divBdr>
                                  <w:divsChild>
                                    <w:div w:id="2132629288">
                                      <w:marLeft w:val="0"/>
                                      <w:marRight w:val="0"/>
                                      <w:marTop w:val="0"/>
                                      <w:marBottom w:val="0"/>
                                      <w:divBdr>
                                        <w:top w:val="none" w:sz="0" w:space="0" w:color="auto"/>
                                        <w:left w:val="none" w:sz="0" w:space="0" w:color="auto"/>
                                        <w:bottom w:val="none" w:sz="0" w:space="0" w:color="auto"/>
                                        <w:right w:val="none" w:sz="0" w:space="0" w:color="auto"/>
                                      </w:divBdr>
                                      <w:divsChild>
                                        <w:div w:id="402410034">
                                          <w:marLeft w:val="0"/>
                                          <w:marRight w:val="0"/>
                                          <w:marTop w:val="0"/>
                                          <w:marBottom w:val="0"/>
                                          <w:divBdr>
                                            <w:top w:val="none" w:sz="0" w:space="0" w:color="auto"/>
                                            <w:left w:val="none" w:sz="0" w:space="0" w:color="auto"/>
                                            <w:bottom w:val="none" w:sz="0" w:space="0" w:color="auto"/>
                                            <w:right w:val="none" w:sz="0" w:space="0" w:color="auto"/>
                                          </w:divBdr>
                                          <w:divsChild>
                                            <w:div w:id="13025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123519">
      <w:bodyDiv w:val="1"/>
      <w:marLeft w:val="0"/>
      <w:marRight w:val="0"/>
      <w:marTop w:val="0"/>
      <w:marBottom w:val="0"/>
      <w:divBdr>
        <w:top w:val="none" w:sz="0" w:space="0" w:color="auto"/>
        <w:left w:val="none" w:sz="0" w:space="0" w:color="auto"/>
        <w:bottom w:val="none" w:sz="0" w:space="0" w:color="auto"/>
        <w:right w:val="none" w:sz="0" w:space="0" w:color="auto"/>
      </w:divBdr>
    </w:div>
    <w:div w:id="1561863392">
      <w:bodyDiv w:val="1"/>
      <w:marLeft w:val="0"/>
      <w:marRight w:val="0"/>
      <w:marTop w:val="0"/>
      <w:marBottom w:val="0"/>
      <w:divBdr>
        <w:top w:val="none" w:sz="0" w:space="0" w:color="auto"/>
        <w:left w:val="none" w:sz="0" w:space="0" w:color="auto"/>
        <w:bottom w:val="none" w:sz="0" w:space="0" w:color="auto"/>
        <w:right w:val="none" w:sz="0" w:space="0" w:color="auto"/>
      </w:divBdr>
    </w:div>
    <w:div w:id="1584101313">
      <w:bodyDiv w:val="1"/>
      <w:marLeft w:val="0"/>
      <w:marRight w:val="0"/>
      <w:marTop w:val="0"/>
      <w:marBottom w:val="0"/>
      <w:divBdr>
        <w:top w:val="none" w:sz="0" w:space="0" w:color="auto"/>
        <w:left w:val="none" w:sz="0" w:space="0" w:color="auto"/>
        <w:bottom w:val="none" w:sz="0" w:space="0" w:color="auto"/>
        <w:right w:val="none" w:sz="0" w:space="0" w:color="auto"/>
      </w:divBdr>
    </w:div>
    <w:div w:id="1587224890">
      <w:bodyDiv w:val="1"/>
      <w:marLeft w:val="0"/>
      <w:marRight w:val="0"/>
      <w:marTop w:val="0"/>
      <w:marBottom w:val="0"/>
      <w:divBdr>
        <w:top w:val="none" w:sz="0" w:space="0" w:color="auto"/>
        <w:left w:val="none" w:sz="0" w:space="0" w:color="auto"/>
        <w:bottom w:val="none" w:sz="0" w:space="0" w:color="auto"/>
        <w:right w:val="none" w:sz="0" w:space="0" w:color="auto"/>
      </w:divBdr>
      <w:divsChild>
        <w:div w:id="762844040">
          <w:marLeft w:val="0"/>
          <w:marRight w:val="0"/>
          <w:marTop w:val="0"/>
          <w:marBottom w:val="0"/>
          <w:divBdr>
            <w:top w:val="none" w:sz="0" w:space="0" w:color="auto"/>
            <w:left w:val="none" w:sz="0" w:space="0" w:color="auto"/>
            <w:bottom w:val="none" w:sz="0" w:space="0" w:color="auto"/>
            <w:right w:val="none" w:sz="0" w:space="0" w:color="auto"/>
          </w:divBdr>
          <w:divsChild>
            <w:div w:id="501701176">
              <w:marLeft w:val="0"/>
              <w:marRight w:val="0"/>
              <w:marTop w:val="0"/>
              <w:marBottom w:val="0"/>
              <w:divBdr>
                <w:top w:val="none" w:sz="0" w:space="0" w:color="auto"/>
                <w:left w:val="none" w:sz="0" w:space="0" w:color="auto"/>
                <w:bottom w:val="none" w:sz="0" w:space="0" w:color="auto"/>
                <w:right w:val="none" w:sz="0" w:space="0" w:color="auto"/>
              </w:divBdr>
              <w:divsChild>
                <w:div w:id="1572230688">
                  <w:marLeft w:val="0"/>
                  <w:marRight w:val="0"/>
                  <w:marTop w:val="0"/>
                  <w:marBottom w:val="0"/>
                  <w:divBdr>
                    <w:top w:val="none" w:sz="0" w:space="0" w:color="auto"/>
                    <w:left w:val="none" w:sz="0" w:space="0" w:color="auto"/>
                    <w:bottom w:val="none" w:sz="0" w:space="0" w:color="auto"/>
                    <w:right w:val="none" w:sz="0" w:space="0" w:color="auto"/>
                  </w:divBdr>
                  <w:divsChild>
                    <w:div w:id="255984406">
                      <w:marLeft w:val="0"/>
                      <w:marRight w:val="0"/>
                      <w:marTop w:val="0"/>
                      <w:marBottom w:val="0"/>
                      <w:divBdr>
                        <w:top w:val="none" w:sz="0" w:space="0" w:color="auto"/>
                        <w:left w:val="none" w:sz="0" w:space="0" w:color="auto"/>
                        <w:bottom w:val="none" w:sz="0" w:space="0" w:color="auto"/>
                        <w:right w:val="none" w:sz="0" w:space="0" w:color="auto"/>
                      </w:divBdr>
                      <w:divsChild>
                        <w:div w:id="1513184520">
                          <w:marLeft w:val="0"/>
                          <w:marRight w:val="0"/>
                          <w:marTop w:val="0"/>
                          <w:marBottom w:val="0"/>
                          <w:divBdr>
                            <w:top w:val="none" w:sz="0" w:space="0" w:color="auto"/>
                            <w:left w:val="none" w:sz="0" w:space="0" w:color="auto"/>
                            <w:bottom w:val="none" w:sz="0" w:space="0" w:color="auto"/>
                            <w:right w:val="none" w:sz="0" w:space="0" w:color="auto"/>
                          </w:divBdr>
                          <w:divsChild>
                            <w:div w:id="1182285233">
                              <w:marLeft w:val="0"/>
                              <w:marRight w:val="0"/>
                              <w:marTop w:val="0"/>
                              <w:marBottom w:val="0"/>
                              <w:divBdr>
                                <w:top w:val="none" w:sz="0" w:space="0" w:color="auto"/>
                                <w:left w:val="none" w:sz="0" w:space="0" w:color="auto"/>
                                <w:bottom w:val="none" w:sz="0" w:space="0" w:color="auto"/>
                                <w:right w:val="none" w:sz="0" w:space="0" w:color="auto"/>
                              </w:divBdr>
                              <w:divsChild>
                                <w:div w:id="1430731462">
                                  <w:marLeft w:val="0"/>
                                  <w:marRight w:val="0"/>
                                  <w:marTop w:val="0"/>
                                  <w:marBottom w:val="0"/>
                                  <w:divBdr>
                                    <w:top w:val="none" w:sz="0" w:space="0" w:color="auto"/>
                                    <w:left w:val="none" w:sz="0" w:space="0" w:color="auto"/>
                                    <w:bottom w:val="none" w:sz="0" w:space="0" w:color="auto"/>
                                    <w:right w:val="none" w:sz="0" w:space="0" w:color="auto"/>
                                  </w:divBdr>
                                  <w:divsChild>
                                    <w:div w:id="1780875283">
                                      <w:marLeft w:val="0"/>
                                      <w:marRight w:val="0"/>
                                      <w:marTop w:val="0"/>
                                      <w:marBottom w:val="0"/>
                                      <w:divBdr>
                                        <w:top w:val="none" w:sz="0" w:space="0" w:color="auto"/>
                                        <w:left w:val="none" w:sz="0" w:space="0" w:color="auto"/>
                                        <w:bottom w:val="none" w:sz="0" w:space="0" w:color="auto"/>
                                        <w:right w:val="none" w:sz="0" w:space="0" w:color="auto"/>
                                      </w:divBdr>
                                      <w:divsChild>
                                        <w:div w:id="1204058707">
                                          <w:marLeft w:val="0"/>
                                          <w:marRight w:val="0"/>
                                          <w:marTop w:val="0"/>
                                          <w:marBottom w:val="0"/>
                                          <w:divBdr>
                                            <w:top w:val="none" w:sz="0" w:space="0" w:color="auto"/>
                                            <w:left w:val="none" w:sz="0" w:space="0" w:color="auto"/>
                                            <w:bottom w:val="none" w:sz="0" w:space="0" w:color="auto"/>
                                            <w:right w:val="none" w:sz="0" w:space="0" w:color="auto"/>
                                          </w:divBdr>
                                          <w:divsChild>
                                            <w:div w:id="1905682745">
                                              <w:marLeft w:val="0"/>
                                              <w:marRight w:val="0"/>
                                              <w:marTop w:val="0"/>
                                              <w:marBottom w:val="0"/>
                                              <w:divBdr>
                                                <w:top w:val="none" w:sz="0" w:space="0" w:color="auto"/>
                                                <w:left w:val="none" w:sz="0" w:space="0" w:color="auto"/>
                                                <w:bottom w:val="none" w:sz="0" w:space="0" w:color="auto"/>
                                                <w:right w:val="none" w:sz="0" w:space="0" w:color="auto"/>
                                              </w:divBdr>
                                              <w:divsChild>
                                                <w:div w:id="3626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8265605">
      <w:bodyDiv w:val="1"/>
      <w:marLeft w:val="0"/>
      <w:marRight w:val="0"/>
      <w:marTop w:val="0"/>
      <w:marBottom w:val="0"/>
      <w:divBdr>
        <w:top w:val="none" w:sz="0" w:space="0" w:color="auto"/>
        <w:left w:val="none" w:sz="0" w:space="0" w:color="auto"/>
        <w:bottom w:val="none" w:sz="0" w:space="0" w:color="auto"/>
        <w:right w:val="none" w:sz="0" w:space="0" w:color="auto"/>
      </w:divBdr>
    </w:div>
    <w:div w:id="1593972690">
      <w:bodyDiv w:val="1"/>
      <w:marLeft w:val="0"/>
      <w:marRight w:val="0"/>
      <w:marTop w:val="0"/>
      <w:marBottom w:val="0"/>
      <w:divBdr>
        <w:top w:val="none" w:sz="0" w:space="0" w:color="auto"/>
        <w:left w:val="none" w:sz="0" w:space="0" w:color="auto"/>
        <w:bottom w:val="none" w:sz="0" w:space="0" w:color="auto"/>
        <w:right w:val="none" w:sz="0" w:space="0" w:color="auto"/>
      </w:divBdr>
    </w:div>
    <w:div w:id="1594390792">
      <w:bodyDiv w:val="1"/>
      <w:marLeft w:val="0"/>
      <w:marRight w:val="0"/>
      <w:marTop w:val="0"/>
      <w:marBottom w:val="0"/>
      <w:divBdr>
        <w:top w:val="none" w:sz="0" w:space="0" w:color="auto"/>
        <w:left w:val="none" w:sz="0" w:space="0" w:color="auto"/>
        <w:bottom w:val="none" w:sz="0" w:space="0" w:color="auto"/>
        <w:right w:val="none" w:sz="0" w:space="0" w:color="auto"/>
      </w:divBdr>
    </w:div>
    <w:div w:id="1600405326">
      <w:bodyDiv w:val="1"/>
      <w:marLeft w:val="0"/>
      <w:marRight w:val="0"/>
      <w:marTop w:val="0"/>
      <w:marBottom w:val="0"/>
      <w:divBdr>
        <w:top w:val="none" w:sz="0" w:space="0" w:color="auto"/>
        <w:left w:val="none" w:sz="0" w:space="0" w:color="auto"/>
        <w:bottom w:val="none" w:sz="0" w:space="0" w:color="auto"/>
        <w:right w:val="none" w:sz="0" w:space="0" w:color="auto"/>
      </w:divBdr>
      <w:divsChild>
        <w:div w:id="1298411682">
          <w:marLeft w:val="0"/>
          <w:marRight w:val="0"/>
          <w:marTop w:val="0"/>
          <w:marBottom w:val="0"/>
          <w:divBdr>
            <w:top w:val="none" w:sz="0" w:space="0" w:color="auto"/>
            <w:left w:val="none" w:sz="0" w:space="0" w:color="auto"/>
            <w:bottom w:val="none" w:sz="0" w:space="0" w:color="auto"/>
            <w:right w:val="none" w:sz="0" w:space="0" w:color="auto"/>
          </w:divBdr>
          <w:divsChild>
            <w:div w:id="1443110829">
              <w:marLeft w:val="0"/>
              <w:marRight w:val="0"/>
              <w:marTop w:val="0"/>
              <w:marBottom w:val="0"/>
              <w:divBdr>
                <w:top w:val="none" w:sz="0" w:space="0" w:color="auto"/>
                <w:left w:val="none" w:sz="0" w:space="0" w:color="auto"/>
                <w:bottom w:val="none" w:sz="0" w:space="0" w:color="auto"/>
                <w:right w:val="none" w:sz="0" w:space="0" w:color="auto"/>
              </w:divBdr>
              <w:divsChild>
                <w:div w:id="858617393">
                  <w:marLeft w:val="0"/>
                  <w:marRight w:val="0"/>
                  <w:marTop w:val="0"/>
                  <w:marBottom w:val="0"/>
                  <w:divBdr>
                    <w:top w:val="none" w:sz="0" w:space="0" w:color="auto"/>
                    <w:left w:val="none" w:sz="0" w:space="0" w:color="auto"/>
                    <w:bottom w:val="none" w:sz="0" w:space="0" w:color="auto"/>
                    <w:right w:val="none" w:sz="0" w:space="0" w:color="auto"/>
                  </w:divBdr>
                  <w:divsChild>
                    <w:div w:id="410466733">
                      <w:marLeft w:val="0"/>
                      <w:marRight w:val="0"/>
                      <w:marTop w:val="0"/>
                      <w:marBottom w:val="0"/>
                      <w:divBdr>
                        <w:top w:val="none" w:sz="0" w:space="0" w:color="auto"/>
                        <w:left w:val="none" w:sz="0" w:space="0" w:color="auto"/>
                        <w:bottom w:val="none" w:sz="0" w:space="0" w:color="auto"/>
                        <w:right w:val="none" w:sz="0" w:space="0" w:color="auto"/>
                      </w:divBdr>
                      <w:divsChild>
                        <w:div w:id="236406055">
                          <w:marLeft w:val="0"/>
                          <w:marRight w:val="0"/>
                          <w:marTop w:val="0"/>
                          <w:marBottom w:val="0"/>
                          <w:divBdr>
                            <w:top w:val="none" w:sz="0" w:space="0" w:color="auto"/>
                            <w:left w:val="none" w:sz="0" w:space="0" w:color="auto"/>
                            <w:bottom w:val="none" w:sz="0" w:space="0" w:color="auto"/>
                            <w:right w:val="none" w:sz="0" w:space="0" w:color="auto"/>
                          </w:divBdr>
                          <w:divsChild>
                            <w:div w:id="1416315459">
                              <w:marLeft w:val="0"/>
                              <w:marRight w:val="0"/>
                              <w:marTop w:val="0"/>
                              <w:marBottom w:val="0"/>
                              <w:divBdr>
                                <w:top w:val="none" w:sz="0" w:space="0" w:color="auto"/>
                                <w:left w:val="none" w:sz="0" w:space="0" w:color="auto"/>
                                <w:bottom w:val="none" w:sz="0" w:space="0" w:color="auto"/>
                                <w:right w:val="none" w:sz="0" w:space="0" w:color="auto"/>
                              </w:divBdr>
                              <w:divsChild>
                                <w:div w:id="61293525">
                                  <w:marLeft w:val="0"/>
                                  <w:marRight w:val="0"/>
                                  <w:marTop w:val="0"/>
                                  <w:marBottom w:val="0"/>
                                  <w:divBdr>
                                    <w:top w:val="none" w:sz="0" w:space="0" w:color="auto"/>
                                    <w:left w:val="none" w:sz="0" w:space="0" w:color="auto"/>
                                    <w:bottom w:val="none" w:sz="0" w:space="0" w:color="auto"/>
                                    <w:right w:val="none" w:sz="0" w:space="0" w:color="auto"/>
                                  </w:divBdr>
                                  <w:divsChild>
                                    <w:div w:id="2115130270">
                                      <w:marLeft w:val="0"/>
                                      <w:marRight w:val="0"/>
                                      <w:marTop w:val="0"/>
                                      <w:marBottom w:val="0"/>
                                      <w:divBdr>
                                        <w:top w:val="none" w:sz="0" w:space="0" w:color="auto"/>
                                        <w:left w:val="none" w:sz="0" w:space="0" w:color="auto"/>
                                        <w:bottom w:val="none" w:sz="0" w:space="0" w:color="auto"/>
                                        <w:right w:val="none" w:sz="0" w:space="0" w:color="auto"/>
                                      </w:divBdr>
                                      <w:divsChild>
                                        <w:div w:id="17520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612213">
      <w:bodyDiv w:val="1"/>
      <w:marLeft w:val="0"/>
      <w:marRight w:val="0"/>
      <w:marTop w:val="0"/>
      <w:marBottom w:val="0"/>
      <w:divBdr>
        <w:top w:val="none" w:sz="0" w:space="0" w:color="auto"/>
        <w:left w:val="none" w:sz="0" w:space="0" w:color="auto"/>
        <w:bottom w:val="none" w:sz="0" w:space="0" w:color="auto"/>
        <w:right w:val="none" w:sz="0" w:space="0" w:color="auto"/>
      </w:divBdr>
    </w:div>
    <w:div w:id="1665165046">
      <w:bodyDiv w:val="1"/>
      <w:marLeft w:val="0"/>
      <w:marRight w:val="0"/>
      <w:marTop w:val="0"/>
      <w:marBottom w:val="0"/>
      <w:divBdr>
        <w:top w:val="none" w:sz="0" w:space="0" w:color="auto"/>
        <w:left w:val="none" w:sz="0" w:space="0" w:color="auto"/>
        <w:bottom w:val="none" w:sz="0" w:space="0" w:color="auto"/>
        <w:right w:val="none" w:sz="0" w:space="0" w:color="auto"/>
      </w:divBdr>
    </w:div>
    <w:div w:id="1672642200">
      <w:bodyDiv w:val="1"/>
      <w:marLeft w:val="0"/>
      <w:marRight w:val="0"/>
      <w:marTop w:val="0"/>
      <w:marBottom w:val="0"/>
      <w:divBdr>
        <w:top w:val="none" w:sz="0" w:space="0" w:color="auto"/>
        <w:left w:val="none" w:sz="0" w:space="0" w:color="auto"/>
        <w:bottom w:val="none" w:sz="0" w:space="0" w:color="auto"/>
        <w:right w:val="none" w:sz="0" w:space="0" w:color="auto"/>
      </w:divBdr>
    </w:div>
    <w:div w:id="1675498431">
      <w:bodyDiv w:val="1"/>
      <w:marLeft w:val="0"/>
      <w:marRight w:val="0"/>
      <w:marTop w:val="0"/>
      <w:marBottom w:val="0"/>
      <w:divBdr>
        <w:top w:val="none" w:sz="0" w:space="0" w:color="auto"/>
        <w:left w:val="none" w:sz="0" w:space="0" w:color="auto"/>
        <w:bottom w:val="none" w:sz="0" w:space="0" w:color="auto"/>
        <w:right w:val="none" w:sz="0" w:space="0" w:color="auto"/>
      </w:divBdr>
    </w:div>
    <w:div w:id="1681932899">
      <w:bodyDiv w:val="1"/>
      <w:marLeft w:val="0"/>
      <w:marRight w:val="0"/>
      <w:marTop w:val="0"/>
      <w:marBottom w:val="0"/>
      <w:divBdr>
        <w:top w:val="none" w:sz="0" w:space="0" w:color="auto"/>
        <w:left w:val="none" w:sz="0" w:space="0" w:color="auto"/>
        <w:bottom w:val="none" w:sz="0" w:space="0" w:color="auto"/>
        <w:right w:val="none" w:sz="0" w:space="0" w:color="auto"/>
      </w:divBdr>
    </w:div>
    <w:div w:id="1705402447">
      <w:bodyDiv w:val="1"/>
      <w:marLeft w:val="0"/>
      <w:marRight w:val="0"/>
      <w:marTop w:val="0"/>
      <w:marBottom w:val="0"/>
      <w:divBdr>
        <w:top w:val="none" w:sz="0" w:space="0" w:color="auto"/>
        <w:left w:val="none" w:sz="0" w:space="0" w:color="auto"/>
        <w:bottom w:val="none" w:sz="0" w:space="0" w:color="auto"/>
        <w:right w:val="none" w:sz="0" w:space="0" w:color="auto"/>
      </w:divBdr>
    </w:div>
    <w:div w:id="1715888819">
      <w:bodyDiv w:val="1"/>
      <w:marLeft w:val="0"/>
      <w:marRight w:val="0"/>
      <w:marTop w:val="0"/>
      <w:marBottom w:val="0"/>
      <w:divBdr>
        <w:top w:val="none" w:sz="0" w:space="0" w:color="auto"/>
        <w:left w:val="none" w:sz="0" w:space="0" w:color="auto"/>
        <w:bottom w:val="none" w:sz="0" w:space="0" w:color="auto"/>
        <w:right w:val="none" w:sz="0" w:space="0" w:color="auto"/>
      </w:divBdr>
    </w:div>
    <w:div w:id="1717121125">
      <w:bodyDiv w:val="1"/>
      <w:marLeft w:val="0"/>
      <w:marRight w:val="0"/>
      <w:marTop w:val="0"/>
      <w:marBottom w:val="0"/>
      <w:divBdr>
        <w:top w:val="none" w:sz="0" w:space="0" w:color="auto"/>
        <w:left w:val="none" w:sz="0" w:space="0" w:color="auto"/>
        <w:bottom w:val="none" w:sz="0" w:space="0" w:color="auto"/>
        <w:right w:val="none" w:sz="0" w:space="0" w:color="auto"/>
      </w:divBdr>
      <w:divsChild>
        <w:div w:id="1731612567">
          <w:marLeft w:val="0"/>
          <w:marRight w:val="0"/>
          <w:marTop w:val="0"/>
          <w:marBottom w:val="0"/>
          <w:divBdr>
            <w:top w:val="none" w:sz="0" w:space="0" w:color="auto"/>
            <w:left w:val="none" w:sz="0" w:space="0" w:color="auto"/>
            <w:bottom w:val="none" w:sz="0" w:space="0" w:color="auto"/>
            <w:right w:val="none" w:sz="0" w:space="0" w:color="auto"/>
          </w:divBdr>
          <w:divsChild>
            <w:div w:id="1034694051">
              <w:marLeft w:val="0"/>
              <w:marRight w:val="0"/>
              <w:marTop w:val="0"/>
              <w:marBottom w:val="0"/>
              <w:divBdr>
                <w:top w:val="none" w:sz="0" w:space="0" w:color="auto"/>
                <w:left w:val="none" w:sz="0" w:space="0" w:color="auto"/>
                <w:bottom w:val="none" w:sz="0" w:space="0" w:color="auto"/>
                <w:right w:val="none" w:sz="0" w:space="0" w:color="auto"/>
              </w:divBdr>
              <w:divsChild>
                <w:div w:id="338236078">
                  <w:marLeft w:val="0"/>
                  <w:marRight w:val="0"/>
                  <w:marTop w:val="0"/>
                  <w:marBottom w:val="0"/>
                  <w:divBdr>
                    <w:top w:val="none" w:sz="0" w:space="0" w:color="auto"/>
                    <w:left w:val="none" w:sz="0" w:space="0" w:color="auto"/>
                    <w:bottom w:val="none" w:sz="0" w:space="0" w:color="auto"/>
                    <w:right w:val="none" w:sz="0" w:space="0" w:color="auto"/>
                  </w:divBdr>
                  <w:divsChild>
                    <w:div w:id="1575778787">
                      <w:marLeft w:val="0"/>
                      <w:marRight w:val="0"/>
                      <w:marTop w:val="0"/>
                      <w:marBottom w:val="0"/>
                      <w:divBdr>
                        <w:top w:val="none" w:sz="0" w:space="0" w:color="auto"/>
                        <w:left w:val="none" w:sz="0" w:space="0" w:color="auto"/>
                        <w:bottom w:val="none" w:sz="0" w:space="0" w:color="auto"/>
                        <w:right w:val="none" w:sz="0" w:space="0" w:color="auto"/>
                      </w:divBdr>
                      <w:divsChild>
                        <w:div w:id="1332417740">
                          <w:marLeft w:val="0"/>
                          <w:marRight w:val="0"/>
                          <w:marTop w:val="0"/>
                          <w:marBottom w:val="0"/>
                          <w:divBdr>
                            <w:top w:val="none" w:sz="0" w:space="0" w:color="auto"/>
                            <w:left w:val="none" w:sz="0" w:space="0" w:color="auto"/>
                            <w:bottom w:val="none" w:sz="0" w:space="0" w:color="auto"/>
                            <w:right w:val="none" w:sz="0" w:space="0" w:color="auto"/>
                          </w:divBdr>
                          <w:divsChild>
                            <w:div w:id="1100640513">
                              <w:marLeft w:val="0"/>
                              <w:marRight w:val="0"/>
                              <w:marTop w:val="0"/>
                              <w:marBottom w:val="0"/>
                              <w:divBdr>
                                <w:top w:val="none" w:sz="0" w:space="0" w:color="auto"/>
                                <w:left w:val="none" w:sz="0" w:space="0" w:color="auto"/>
                                <w:bottom w:val="none" w:sz="0" w:space="0" w:color="auto"/>
                                <w:right w:val="none" w:sz="0" w:space="0" w:color="auto"/>
                              </w:divBdr>
                              <w:divsChild>
                                <w:div w:id="2027827362">
                                  <w:marLeft w:val="0"/>
                                  <w:marRight w:val="0"/>
                                  <w:marTop w:val="0"/>
                                  <w:marBottom w:val="0"/>
                                  <w:divBdr>
                                    <w:top w:val="none" w:sz="0" w:space="0" w:color="auto"/>
                                    <w:left w:val="none" w:sz="0" w:space="0" w:color="auto"/>
                                    <w:bottom w:val="none" w:sz="0" w:space="0" w:color="auto"/>
                                    <w:right w:val="none" w:sz="0" w:space="0" w:color="auto"/>
                                  </w:divBdr>
                                  <w:divsChild>
                                    <w:div w:id="328867492">
                                      <w:marLeft w:val="0"/>
                                      <w:marRight w:val="0"/>
                                      <w:marTop w:val="0"/>
                                      <w:marBottom w:val="0"/>
                                      <w:divBdr>
                                        <w:top w:val="none" w:sz="0" w:space="0" w:color="auto"/>
                                        <w:left w:val="none" w:sz="0" w:space="0" w:color="auto"/>
                                        <w:bottom w:val="none" w:sz="0" w:space="0" w:color="auto"/>
                                        <w:right w:val="none" w:sz="0" w:space="0" w:color="auto"/>
                                      </w:divBdr>
                                      <w:divsChild>
                                        <w:div w:id="1464272720">
                                          <w:marLeft w:val="0"/>
                                          <w:marRight w:val="0"/>
                                          <w:marTop w:val="0"/>
                                          <w:marBottom w:val="0"/>
                                          <w:divBdr>
                                            <w:top w:val="none" w:sz="0" w:space="0" w:color="auto"/>
                                            <w:left w:val="none" w:sz="0" w:space="0" w:color="auto"/>
                                            <w:bottom w:val="none" w:sz="0" w:space="0" w:color="auto"/>
                                            <w:right w:val="none" w:sz="0" w:space="0" w:color="auto"/>
                                          </w:divBdr>
                                          <w:divsChild>
                                            <w:div w:id="4216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130713">
      <w:bodyDiv w:val="1"/>
      <w:marLeft w:val="0"/>
      <w:marRight w:val="0"/>
      <w:marTop w:val="0"/>
      <w:marBottom w:val="0"/>
      <w:divBdr>
        <w:top w:val="none" w:sz="0" w:space="0" w:color="auto"/>
        <w:left w:val="none" w:sz="0" w:space="0" w:color="auto"/>
        <w:bottom w:val="none" w:sz="0" w:space="0" w:color="auto"/>
        <w:right w:val="none" w:sz="0" w:space="0" w:color="auto"/>
      </w:divBdr>
    </w:div>
    <w:div w:id="1743479282">
      <w:bodyDiv w:val="1"/>
      <w:marLeft w:val="0"/>
      <w:marRight w:val="0"/>
      <w:marTop w:val="0"/>
      <w:marBottom w:val="0"/>
      <w:divBdr>
        <w:top w:val="none" w:sz="0" w:space="0" w:color="auto"/>
        <w:left w:val="none" w:sz="0" w:space="0" w:color="auto"/>
        <w:bottom w:val="none" w:sz="0" w:space="0" w:color="auto"/>
        <w:right w:val="none" w:sz="0" w:space="0" w:color="auto"/>
      </w:divBdr>
      <w:divsChild>
        <w:div w:id="145636506">
          <w:marLeft w:val="0"/>
          <w:marRight w:val="0"/>
          <w:marTop w:val="0"/>
          <w:marBottom w:val="0"/>
          <w:divBdr>
            <w:top w:val="none" w:sz="0" w:space="0" w:color="auto"/>
            <w:left w:val="none" w:sz="0" w:space="0" w:color="auto"/>
            <w:bottom w:val="none" w:sz="0" w:space="0" w:color="auto"/>
            <w:right w:val="none" w:sz="0" w:space="0" w:color="auto"/>
          </w:divBdr>
          <w:divsChild>
            <w:div w:id="1988823207">
              <w:marLeft w:val="0"/>
              <w:marRight w:val="0"/>
              <w:marTop w:val="0"/>
              <w:marBottom w:val="0"/>
              <w:divBdr>
                <w:top w:val="none" w:sz="0" w:space="0" w:color="auto"/>
                <w:left w:val="none" w:sz="0" w:space="0" w:color="auto"/>
                <w:bottom w:val="none" w:sz="0" w:space="0" w:color="auto"/>
                <w:right w:val="none" w:sz="0" w:space="0" w:color="auto"/>
              </w:divBdr>
              <w:divsChild>
                <w:div w:id="1641031983">
                  <w:marLeft w:val="0"/>
                  <w:marRight w:val="0"/>
                  <w:marTop w:val="0"/>
                  <w:marBottom w:val="0"/>
                  <w:divBdr>
                    <w:top w:val="none" w:sz="0" w:space="0" w:color="auto"/>
                    <w:left w:val="none" w:sz="0" w:space="0" w:color="auto"/>
                    <w:bottom w:val="none" w:sz="0" w:space="0" w:color="auto"/>
                    <w:right w:val="none" w:sz="0" w:space="0" w:color="auto"/>
                  </w:divBdr>
                  <w:divsChild>
                    <w:div w:id="1843281773">
                      <w:marLeft w:val="0"/>
                      <w:marRight w:val="0"/>
                      <w:marTop w:val="0"/>
                      <w:marBottom w:val="0"/>
                      <w:divBdr>
                        <w:top w:val="none" w:sz="0" w:space="0" w:color="auto"/>
                        <w:left w:val="none" w:sz="0" w:space="0" w:color="auto"/>
                        <w:bottom w:val="none" w:sz="0" w:space="0" w:color="auto"/>
                        <w:right w:val="none" w:sz="0" w:space="0" w:color="auto"/>
                      </w:divBdr>
                      <w:divsChild>
                        <w:div w:id="896405061">
                          <w:marLeft w:val="0"/>
                          <w:marRight w:val="0"/>
                          <w:marTop w:val="0"/>
                          <w:marBottom w:val="0"/>
                          <w:divBdr>
                            <w:top w:val="none" w:sz="0" w:space="0" w:color="auto"/>
                            <w:left w:val="none" w:sz="0" w:space="0" w:color="auto"/>
                            <w:bottom w:val="none" w:sz="0" w:space="0" w:color="auto"/>
                            <w:right w:val="none" w:sz="0" w:space="0" w:color="auto"/>
                          </w:divBdr>
                          <w:divsChild>
                            <w:div w:id="503206712">
                              <w:marLeft w:val="0"/>
                              <w:marRight w:val="0"/>
                              <w:marTop w:val="0"/>
                              <w:marBottom w:val="0"/>
                              <w:divBdr>
                                <w:top w:val="none" w:sz="0" w:space="0" w:color="auto"/>
                                <w:left w:val="none" w:sz="0" w:space="0" w:color="auto"/>
                                <w:bottom w:val="none" w:sz="0" w:space="0" w:color="auto"/>
                                <w:right w:val="none" w:sz="0" w:space="0" w:color="auto"/>
                              </w:divBdr>
                              <w:divsChild>
                                <w:div w:id="1448234360">
                                  <w:marLeft w:val="0"/>
                                  <w:marRight w:val="0"/>
                                  <w:marTop w:val="0"/>
                                  <w:marBottom w:val="0"/>
                                  <w:divBdr>
                                    <w:top w:val="none" w:sz="0" w:space="0" w:color="auto"/>
                                    <w:left w:val="none" w:sz="0" w:space="0" w:color="auto"/>
                                    <w:bottom w:val="none" w:sz="0" w:space="0" w:color="auto"/>
                                    <w:right w:val="none" w:sz="0" w:space="0" w:color="auto"/>
                                  </w:divBdr>
                                  <w:divsChild>
                                    <w:div w:id="1535118436">
                                      <w:marLeft w:val="0"/>
                                      <w:marRight w:val="0"/>
                                      <w:marTop w:val="0"/>
                                      <w:marBottom w:val="0"/>
                                      <w:divBdr>
                                        <w:top w:val="none" w:sz="0" w:space="0" w:color="auto"/>
                                        <w:left w:val="none" w:sz="0" w:space="0" w:color="auto"/>
                                        <w:bottom w:val="none" w:sz="0" w:space="0" w:color="auto"/>
                                        <w:right w:val="none" w:sz="0" w:space="0" w:color="auto"/>
                                      </w:divBdr>
                                      <w:divsChild>
                                        <w:div w:id="671763417">
                                          <w:marLeft w:val="0"/>
                                          <w:marRight w:val="0"/>
                                          <w:marTop w:val="0"/>
                                          <w:marBottom w:val="0"/>
                                          <w:divBdr>
                                            <w:top w:val="none" w:sz="0" w:space="0" w:color="auto"/>
                                            <w:left w:val="none" w:sz="0" w:space="0" w:color="auto"/>
                                            <w:bottom w:val="none" w:sz="0" w:space="0" w:color="auto"/>
                                            <w:right w:val="none" w:sz="0" w:space="0" w:color="auto"/>
                                          </w:divBdr>
                                          <w:divsChild>
                                            <w:div w:id="19288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040286">
      <w:bodyDiv w:val="1"/>
      <w:marLeft w:val="0"/>
      <w:marRight w:val="0"/>
      <w:marTop w:val="0"/>
      <w:marBottom w:val="0"/>
      <w:divBdr>
        <w:top w:val="none" w:sz="0" w:space="0" w:color="auto"/>
        <w:left w:val="none" w:sz="0" w:space="0" w:color="auto"/>
        <w:bottom w:val="none" w:sz="0" w:space="0" w:color="auto"/>
        <w:right w:val="none" w:sz="0" w:space="0" w:color="auto"/>
      </w:divBdr>
    </w:div>
    <w:div w:id="1761756682">
      <w:bodyDiv w:val="1"/>
      <w:marLeft w:val="0"/>
      <w:marRight w:val="0"/>
      <w:marTop w:val="0"/>
      <w:marBottom w:val="0"/>
      <w:divBdr>
        <w:top w:val="none" w:sz="0" w:space="0" w:color="auto"/>
        <w:left w:val="none" w:sz="0" w:space="0" w:color="auto"/>
        <w:bottom w:val="none" w:sz="0" w:space="0" w:color="auto"/>
        <w:right w:val="none" w:sz="0" w:space="0" w:color="auto"/>
      </w:divBdr>
    </w:div>
    <w:div w:id="1779063685">
      <w:bodyDiv w:val="1"/>
      <w:marLeft w:val="0"/>
      <w:marRight w:val="0"/>
      <w:marTop w:val="0"/>
      <w:marBottom w:val="0"/>
      <w:divBdr>
        <w:top w:val="none" w:sz="0" w:space="0" w:color="auto"/>
        <w:left w:val="none" w:sz="0" w:space="0" w:color="auto"/>
        <w:bottom w:val="none" w:sz="0" w:space="0" w:color="auto"/>
        <w:right w:val="none" w:sz="0" w:space="0" w:color="auto"/>
      </w:divBdr>
      <w:divsChild>
        <w:div w:id="359089216">
          <w:marLeft w:val="0"/>
          <w:marRight w:val="0"/>
          <w:marTop w:val="0"/>
          <w:marBottom w:val="240"/>
          <w:divBdr>
            <w:top w:val="none" w:sz="0" w:space="0" w:color="auto"/>
            <w:left w:val="none" w:sz="0" w:space="0" w:color="auto"/>
            <w:bottom w:val="none" w:sz="0" w:space="0" w:color="auto"/>
            <w:right w:val="none" w:sz="0" w:space="0" w:color="auto"/>
          </w:divBdr>
        </w:div>
      </w:divsChild>
    </w:div>
    <w:div w:id="1784573142">
      <w:bodyDiv w:val="1"/>
      <w:marLeft w:val="0"/>
      <w:marRight w:val="0"/>
      <w:marTop w:val="0"/>
      <w:marBottom w:val="0"/>
      <w:divBdr>
        <w:top w:val="none" w:sz="0" w:space="0" w:color="auto"/>
        <w:left w:val="none" w:sz="0" w:space="0" w:color="auto"/>
        <w:bottom w:val="none" w:sz="0" w:space="0" w:color="auto"/>
        <w:right w:val="none" w:sz="0" w:space="0" w:color="auto"/>
      </w:divBdr>
    </w:div>
    <w:div w:id="1840731291">
      <w:bodyDiv w:val="1"/>
      <w:marLeft w:val="0"/>
      <w:marRight w:val="0"/>
      <w:marTop w:val="0"/>
      <w:marBottom w:val="0"/>
      <w:divBdr>
        <w:top w:val="none" w:sz="0" w:space="0" w:color="auto"/>
        <w:left w:val="none" w:sz="0" w:space="0" w:color="auto"/>
        <w:bottom w:val="none" w:sz="0" w:space="0" w:color="auto"/>
        <w:right w:val="none" w:sz="0" w:space="0" w:color="auto"/>
      </w:divBdr>
    </w:div>
    <w:div w:id="1845514098">
      <w:bodyDiv w:val="1"/>
      <w:marLeft w:val="0"/>
      <w:marRight w:val="0"/>
      <w:marTop w:val="0"/>
      <w:marBottom w:val="0"/>
      <w:divBdr>
        <w:top w:val="none" w:sz="0" w:space="0" w:color="auto"/>
        <w:left w:val="none" w:sz="0" w:space="0" w:color="auto"/>
        <w:bottom w:val="none" w:sz="0" w:space="0" w:color="auto"/>
        <w:right w:val="none" w:sz="0" w:space="0" w:color="auto"/>
      </w:divBdr>
      <w:divsChild>
        <w:div w:id="2026784425">
          <w:marLeft w:val="0"/>
          <w:marRight w:val="0"/>
          <w:marTop w:val="0"/>
          <w:marBottom w:val="0"/>
          <w:divBdr>
            <w:top w:val="none" w:sz="0" w:space="0" w:color="auto"/>
            <w:left w:val="none" w:sz="0" w:space="0" w:color="auto"/>
            <w:bottom w:val="none" w:sz="0" w:space="0" w:color="auto"/>
            <w:right w:val="none" w:sz="0" w:space="0" w:color="auto"/>
          </w:divBdr>
          <w:divsChild>
            <w:div w:id="1887335388">
              <w:marLeft w:val="0"/>
              <w:marRight w:val="0"/>
              <w:marTop w:val="0"/>
              <w:marBottom w:val="0"/>
              <w:divBdr>
                <w:top w:val="none" w:sz="0" w:space="0" w:color="auto"/>
                <w:left w:val="none" w:sz="0" w:space="0" w:color="auto"/>
                <w:bottom w:val="none" w:sz="0" w:space="0" w:color="auto"/>
                <w:right w:val="none" w:sz="0" w:space="0" w:color="auto"/>
              </w:divBdr>
              <w:divsChild>
                <w:div w:id="382487784">
                  <w:marLeft w:val="0"/>
                  <w:marRight w:val="0"/>
                  <w:marTop w:val="0"/>
                  <w:marBottom w:val="0"/>
                  <w:divBdr>
                    <w:top w:val="none" w:sz="0" w:space="0" w:color="auto"/>
                    <w:left w:val="none" w:sz="0" w:space="0" w:color="auto"/>
                    <w:bottom w:val="none" w:sz="0" w:space="0" w:color="auto"/>
                    <w:right w:val="none" w:sz="0" w:space="0" w:color="auto"/>
                  </w:divBdr>
                  <w:divsChild>
                    <w:div w:id="1986274047">
                      <w:marLeft w:val="0"/>
                      <w:marRight w:val="0"/>
                      <w:marTop w:val="0"/>
                      <w:marBottom w:val="0"/>
                      <w:divBdr>
                        <w:top w:val="none" w:sz="0" w:space="0" w:color="auto"/>
                        <w:left w:val="none" w:sz="0" w:space="0" w:color="auto"/>
                        <w:bottom w:val="none" w:sz="0" w:space="0" w:color="auto"/>
                        <w:right w:val="none" w:sz="0" w:space="0" w:color="auto"/>
                      </w:divBdr>
                      <w:divsChild>
                        <w:div w:id="796948084">
                          <w:marLeft w:val="0"/>
                          <w:marRight w:val="0"/>
                          <w:marTop w:val="0"/>
                          <w:marBottom w:val="0"/>
                          <w:divBdr>
                            <w:top w:val="none" w:sz="0" w:space="0" w:color="auto"/>
                            <w:left w:val="none" w:sz="0" w:space="0" w:color="auto"/>
                            <w:bottom w:val="none" w:sz="0" w:space="0" w:color="auto"/>
                            <w:right w:val="none" w:sz="0" w:space="0" w:color="auto"/>
                          </w:divBdr>
                          <w:divsChild>
                            <w:div w:id="1783455021">
                              <w:marLeft w:val="0"/>
                              <w:marRight w:val="0"/>
                              <w:marTop w:val="0"/>
                              <w:marBottom w:val="0"/>
                              <w:divBdr>
                                <w:top w:val="none" w:sz="0" w:space="0" w:color="auto"/>
                                <w:left w:val="none" w:sz="0" w:space="0" w:color="auto"/>
                                <w:bottom w:val="none" w:sz="0" w:space="0" w:color="auto"/>
                                <w:right w:val="none" w:sz="0" w:space="0" w:color="auto"/>
                              </w:divBdr>
                              <w:divsChild>
                                <w:div w:id="2108959866">
                                  <w:marLeft w:val="0"/>
                                  <w:marRight w:val="0"/>
                                  <w:marTop w:val="0"/>
                                  <w:marBottom w:val="0"/>
                                  <w:divBdr>
                                    <w:top w:val="none" w:sz="0" w:space="0" w:color="auto"/>
                                    <w:left w:val="none" w:sz="0" w:space="0" w:color="auto"/>
                                    <w:bottom w:val="none" w:sz="0" w:space="0" w:color="auto"/>
                                    <w:right w:val="none" w:sz="0" w:space="0" w:color="auto"/>
                                  </w:divBdr>
                                  <w:divsChild>
                                    <w:div w:id="578833136">
                                      <w:marLeft w:val="0"/>
                                      <w:marRight w:val="0"/>
                                      <w:marTop w:val="0"/>
                                      <w:marBottom w:val="0"/>
                                      <w:divBdr>
                                        <w:top w:val="none" w:sz="0" w:space="0" w:color="auto"/>
                                        <w:left w:val="none" w:sz="0" w:space="0" w:color="auto"/>
                                        <w:bottom w:val="none" w:sz="0" w:space="0" w:color="auto"/>
                                        <w:right w:val="none" w:sz="0" w:space="0" w:color="auto"/>
                                      </w:divBdr>
                                      <w:divsChild>
                                        <w:div w:id="151063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448628">
      <w:bodyDiv w:val="1"/>
      <w:marLeft w:val="0"/>
      <w:marRight w:val="0"/>
      <w:marTop w:val="0"/>
      <w:marBottom w:val="0"/>
      <w:divBdr>
        <w:top w:val="none" w:sz="0" w:space="0" w:color="auto"/>
        <w:left w:val="none" w:sz="0" w:space="0" w:color="auto"/>
        <w:bottom w:val="none" w:sz="0" w:space="0" w:color="auto"/>
        <w:right w:val="none" w:sz="0" w:space="0" w:color="auto"/>
      </w:divBdr>
      <w:divsChild>
        <w:div w:id="1824420264">
          <w:marLeft w:val="0"/>
          <w:marRight w:val="0"/>
          <w:marTop w:val="0"/>
          <w:marBottom w:val="0"/>
          <w:divBdr>
            <w:top w:val="none" w:sz="0" w:space="0" w:color="auto"/>
            <w:left w:val="none" w:sz="0" w:space="0" w:color="auto"/>
            <w:bottom w:val="none" w:sz="0" w:space="0" w:color="auto"/>
            <w:right w:val="none" w:sz="0" w:space="0" w:color="auto"/>
          </w:divBdr>
          <w:divsChild>
            <w:div w:id="1520388447">
              <w:marLeft w:val="0"/>
              <w:marRight w:val="0"/>
              <w:marTop w:val="0"/>
              <w:marBottom w:val="0"/>
              <w:divBdr>
                <w:top w:val="none" w:sz="0" w:space="0" w:color="auto"/>
                <w:left w:val="none" w:sz="0" w:space="0" w:color="auto"/>
                <w:bottom w:val="none" w:sz="0" w:space="0" w:color="auto"/>
                <w:right w:val="none" w:sz="0" w:space="0" w:color="auto"/>
              </w:divBdr>
              <w:divsChild>
                <w:div w:id="1286503902">
                  <w:marLeft w:val="0"/>
                  <w:marRight w:val="0"/>
                  <w:marTop w:val="0"/>
                  <w:marBottom w:val="0"/>
                  <w:divBdr>
                    <w:top w:val="none" w:sz="0" w:space="0" w:color="auto"/>
                    <w:left w:val="none" w:sz="0" w:space="0" w:color="auto"/>
                    <w:bottom w:val="none" w:sz="0" w:space="0" w:color="auto"/>
                    <w:right w:val="none" w:sz="0" w:space="0" w:color="auto"/>
                  </w:divBdr>
                  <w:divsChild>
                    <w:div w:id="1670253394">
                      <w:marLeft w:val="0"/>
                      <w:marRight w:val="0"/>
                      <w:marTop w:val="0"/>
                      <w:marBottom w:val="0"/>
                      <w:divBdr>
                        <w:top w:val="none" w:sz="0" w:space="0" w:color="auto"/>
                        <w:left w:val="none" w:sz="0" w:space="0" w:color="auto"/>
                        <w:bottom w:val="none" w:sz="0" w:space="0" w:color="auto"/>
                        <w:right w:val="none" w:sz="0" w:space="0" w:color="auto"/>
                      </w:divBdr>
                      <w:divsChild>
                        <w:div w:id="2057583880">
                          <w:marLeft w:val="0"/>
                          <w:marRight w:val="0"/>
                          <w:marTop w:val="0"/>
                          <w:marBottom w:val="0"/>
                          <w:divBdr>
                            <w:top w:val="none" w:sz="0" w:space="0" w:color="auto"/>
                            <w:left w:val="none" w:sz="0" w:space="0" w:color="auto"/>
                            <w:bottom w:val="none" w:sz="0" w:space="0" w:color="auto"/>
                            <w:right w:val="none" w:sz="0" w:space="0" w:color="auto"/>
                          </w:divBdr>
                          <w:divsChild>
                            <w:div w:id="1436096350">
                              <w:marLeft w:val="0"/>
                              <w:marRight w:val="0"/>
                              <w:marTop w:val="0"/>
                              <w:marBottom w:val="0"/>
                              <w:divBdr>
                                <w:top w:val="none" w:sz="0" w:space="0" w:color="auto"/>
                                <w:left w:val="none" w:sz="0" w:space="0" w:color="auto"/>
                                <w:bottom w:val="none" w:sz="0" w:space="0" w:color="auto"/>
                                <w:right w:val="none" w:sz="0" w:space="0" w:color="auto"/>
                              </w:divBdr>
                              <w:divsChild>
                                <w:div w:id="1385448068">
                                  <w:marLeft w:val="0"/>
                                  <w:marRight w:val="0"/>
                                  <w:marTop w:val="0"/>
                                  <w:marBottom w:val="0"/>
                                  <w:divBdr>
                                    <w:top w:val="none" w:sz="0" w:space="0" w:color="auto"/>
                                    <w:left w:val="none" w:sz="0" w:space="0" w:color="auto"/>
                                    <w:bottom w:val="none" w:sz="0" w:space="0" w:color="auto"/>
                                    <w:right w:val="none" w:sz="0" w:space="0" w:color="auto"/>
                                  </w:divBdr>
                                  <w:divsChild>
                                    <w:div w:id="164826715">
                                      <w:marLeft w:val="0"/>
                                      <w:marRight w:val="0"/>
                                      <w:marTop w:val="0"/>
                                      <w:marBottom w:val="0"/>
                                      <w:divBdr>
                                        <w:top w:val="none" w:sz="0" w:space="0" w:color="auto"/>
                                        <w:left w:val="none" w:sz="0" w:space="0" w:color="auto"/>
                                        <w:bottom w:val="none" w:sz="0" w:space="0" w:color="auto"/>
                                        <w:right w:val="none" w:sz="0" w:space="0" w:color="auto"/>
                                      </w:divBdr>
                                      <w:divsChild>
                                        <w:div w:id="2122723078">
                                          <w:marLeft w:val="0"/>
                                          <w:marRight w:val="0"/>
                                          <w:marTop w:val="0"/>
                                          <w:marBottom w:val="0"/>
                                          <w:divBdr>
                                            <w:top w:val="none" w:sz="0" w:space="0" w:color="auto"/>
                                            <w:left w:val="none" w:sz="0" w:space="0" w:color="auto"/>
                                            <w:bottom w:val="none" w:sz="0" w:space="0" w:color="auto"/>
                                            <w:right w:val="none" w:sz="0" w:space="0" w:color="auto"/>
                                          </w:divBdr>
                                          <w:divsChild>
                                            <w:div w:id="3694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637403">
      <w:bodyDiv w:val="1"/>
      <w:marLeft w:val="0"/>
      <w:marRight w:val="0"/>
      <w:marTop w:val="0"/>
      <w:marBottom w:val="0"/>
      <w:divBdr>
        <w:top w:val="none" w:sz="0" w:space="0" w:color="auto"/>
        <w:left w:val="none" w:sz="0" w:space="0" w:color="auto"/>
        <w:bottom w:val="none" w:sz="0" w:space="0" w:color="auto"/>
        <w:right w:val="none" w:sz="0" w:space="0" w:color="auto"/>
      </w:divBdr>
    </w:div>
    <w:div w:id="1892301363">
      <w:bodyDiv w:val="1"/>
      <w:marLeft w:val="0"/>
      <w:marRight w:val="0"/>
      <w:marTop w:val="0"/>
      <w:marBottom w:val="0"/>
      <w:divBdr>
        <w:top w:val="none" w:sz="0" w:space="0" w:color="auto"/>
        <w:left w:val="none" w:sz="0" w:space="0" w:color="auto"/>
        <w:bottom w:val="none" w:sz="0" w:space="0" w:color="auto"/>
        <w:right w:val="none" w:sz="0" w:space="0" w:color="auto"/>
      </w:divBdr>
      <w:divsChild>
        <w:div w:id="1464227739">
          <w:marLeft w:val="0"/>
          <w:marRight w:val="0"/>
          <w:marTop w:val="0"/>
          <w:marBottom w:val="0"/>
          <w:divBdr>
            <w:top w:val="none" w:sz="0" w:space="0" w:color="auto"/>
            <w:left w:val="none" w:sz="0" w:space="0" w:color="auto"/>
            <w:bottom w:val="none" w:sz="0" w:space="0" w:color="auto"/>
            <w:right w:val="none" w:sz="0" w:space="0" w:color="auto"/>
          </w:divBdr>
          <w:divsChild>
            <w:div w:id="1579096375">
              <w:marLeft w:val="0"/>
              <w:marRight w:val="0"/>
              <w:marTop w:val="0"/>
              <w:marBottom w:val="0"/>
              <w:divBdr>
                <w:top w:val="none" w:sz="0" w:space="0" w:color="auto"/>
                <w:left w:val="none" w:sz="0" w:space="0" w:color="auto"/>
                <w:bottom w:val="none" w:sz="0" w:space="0" w:color="auto"/>
                <w:right w:val="none" w:sz="0" w:space="0" w:color="auto"/>
              </w:divBdr>
              <w:divsChild>
                <w:div w:id="1379085264">
                  <w:marLeft w:val="0"/>
                  <w:marRight w:val="0"/>
                  <w:marTop w:val="0"/>
                  <w:marBottom w:val="0"/>
                  <w:divBdr>
                    <w:top w:val="none" w:sz="0" w:space="0" w:color="auto"/>
                    <w:left w:val="none" w:sz="0" w:space="0" w:color="auto"/>
                    <w:bottom w:val="none" w:sz="0" w:space="0" w:color="auto"/>
                    <w:right w:val="none" w:sz="0" w:space="0" w:color="auto"/>
                  </w:divBdr>
                  <w:divsChild>
                    <w:div w:id="216354867">
                      <w:marLeft w:val="0"/>
                      <w:marRight w:val="0"/>
                      <w:marTop w:val="0"/>
                      <w:marBottom w:val="0"/>
                      <w:divBdr>
                        <w:top w:val="none" w:sz="0" w:space="0" w:color="auto"/>
                        <w:left w:val="none" w:sz="0" w:space="0" w:color="auto"/>
                        <w:bottom w:val="none" w:sz="0" w:space="0" w:color="auto"/>
                        <w:right w:val="none" w:sz="0" w:space="0" w:color="auto"/>
                      </w:divBdr>
                      <w:divsChild>
                        <w:div w:id="999307845">
                          <w:marLeft w:val="0"/>
                          <w:marRight w:val="0"/>
                          <w:marTop w:val="0"/>
                          <w:marBottom w:val="0"/>
                          <w:divBdr>
                            <w:top w:val="none" w:sz="0" w:space="0" w:color="auto"/>
                            <w:left w:val="none" w:sz="0" w:space="0" w:color="auto"/>
                            <w:bottom w:val="none" w:sz="0" w:space="0" w:color="auto"/>
                            <w:right w:val="none" w:sz="0" w:space="0" w:color="auto"/>
                          </w:divBdr>
                          <w:divsChild>
                            <w:div w:id="522790059">
                              <w:marLeft w:val="0"/>
                              <w:marRight w:val="0"/>
                              <w:marTop w:val="0"/>
                              <w:marBottom w:val="0"/>
                              <w:divBdr>
                                <w:top w:val="none" w:sz="0" w:space="0" w:color="auto"/>
                                <w:left w:val="none" w:sz="0" w:space="0" w:color="auto"/>
                                <w:bottom w:val="none" w:sz="0" w:space="0" w:color="auto"/>
                                <w:right w:val="none" w:sz="0" w:space="0" w:color="auto"/>
                              </w:divBdr>
                              <w:divsChild>
                                <w:div w:id="1573931898">
                                  <w:marLeft w:val="0"/>
                                  <w:marRight w:val="0"/>
                                  <w:marTop w:val="0"/>
                                  <w:marBottom w:val="0"/>
                                  <w:divBdr>
                                    <w:top w:val="none" w:sz="0" w:space="0" w:color="auto"/>
                                    <w:left w:val="none" w:sz="0" w:space="0" w:color="auto"/>
                                    <w:bottom w:val="none" w:sz="0" w:space="0" w:color="auto"/>
                                    <w:right w:val="none" w:sz="0" w:space="0" w:color="auto"/>
                                  </w:divBdr>
                                  <w:divsChild>
                                    <w:div w:id="637806624">
                                      <w:marLeft w:val="0"/>
                                      <w:marRight w:val="0"/>
                                      <w:marTop w:val="0"/>
                                      <w:marBottom w:val="0"/>
                                      <w:divBdr>
                                        <w:top w:val="none" w:sz="0" w:space="0" w:color="auto"/>
                                        <w:left w:val="none" w:sz="0" w:space="0" w:color="auto"/>
                                        <w:bottom w:val="none" w:sz="0" w:space="0" w:color="auto"/>
                                        <w:right w:val="none" w:sz="0" w:space="0" w:color="auto"/>
                                      </w:divBdr>
                                      <w:divsChild>
                                        <w:div w:id="4621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789851">
      <w:bodyDiv w:val="1"/>
      <w:marLeft w:val="0"/>
      <w:marRight w:val="0"/>
      <w:marTop w:val="0"/>
      <w:marBottom w:val="0"/>
      <w:divBdr>
        <w:top w:val="none" w:sz="0" w:space="0" w:color="auto"/>
        <w:left w:val="none" w:sz="0" w:space="0" w:color="auto"/>
        <w:bottom w:val="none" w:sz="0" w:space="0" w:color="auto"/>
        <w:right w:val="none" w:sz="0" w:space="0" w:color="auto"/>
      </w:divBdr>
    </w:div>
    <w:div w:id="1928537511">
      <w:bodyDiv w:val="1"/>
      <w:marLeft w:val="0"/>
      <w:marRight w:val="0"/>
      <w:marTop w:val="0"/>
      <w:marBottom w:val="0"/>
      <w:divBdr>
        <w:top w:val="none" w:sz="0" w:space="0" w:color="auto"/>
        <w:left w:val="none" w:sz="0" w:space="0" w:color="auto"/>
        <w:bottom w:val="none" w:sz="0" w:space="0" w:color="auto"/>
        <w:right w:val="none" w:sz="0" w:space="0" w:color="auto"/>
      </w:divBdr>
      <w:divsChild>
        <w:div w:id="1759522485">
          <w:marLeft w:val="0"/>
          <w:marRight w:val="0"/>
          <w:marTop w:val="0"/>
          <w:marBottom w:val="0"/>
          <w:divBdr>
            <w:top w:val="none" w:sz="0" w:space="0" w:color="auto"/>
            <w:left w:val="none" w:sz="0" w:space="0" w:color="auto"/>
            <w:bottom w:val="none" w:sz="0" w:space="0" w:color="auto"/>
            <w:right w:val="none" w:sz="0" w:space="0" w:color="auto"/>
          </w:divBdr>
          <w:divsChild>
            <w:div w:id="396437413">
              <w:marLeft w:val="0"/>
              <w:marRight w:val="0"/>
              <w:marTop w:val="0"/>
              <w:marBottom w:val="0"/>
              <w:divBdr>
                <w:top w:val="none" w:sz="0" w:space="0" w:color="auto"/>
                <w:left w:val="none" w:sz="0" w:space="0" w:color="auto"/>
                <w:bottom w:val="none" w:sz="0" w:space="0" w:color="auto"/>
                <w:right w:val="none" w:sz="0" w:space="0" w:color="auto"/>
              </w:divBdr>
              <w:divsChild>
                <w:div w:id="1495954457">
                  <w:marLeft w:val="0"/>
                  <w:marRight w:val="0"/>
                  <w:marTop w:val="0"/>
                  <w:marBottom w:val="0"/>
                  <w:divBdr>
                    <w:top w:val="none" w:sz="0" w:space="0" w:color="auto"/>
                    <w:left w:val="none" w:sz="0" w:space="0" w:color="auto"/>
                    <w:bottom w:val="none" w:sz="0" w:space="0" w:color="auto"/>
                    <w:right w:val="none" w:sz="0" w:space="0" w:color="auto"/>
                  </w:divBdr>
                  <w:divsChild>
                    <w:div w:id="1325428546">
                      <w:marLeft w:val="0"/>
                      <w:marRight w:val="0"/>
                      <w:marTop w:val="0"/>
                      <w:marBottom w:val="0"/>
                      <w:divBdr>
                        <w:top w:val="none" w:sz="0" w:space="0" w:color="auto"/>
                        <w:left w:val="none" w:sz="0" w:space="0" w:color="auto"/>
                        <w:bottom w:val="none" w:sz="0" w:space="0" w:color="auto"/>
                        <w:right w:val="none" w:sz="0" w:space="0" w:color="auto"/>
                      </w:divBdr>
                      <w:divsChild>
                        <w:div w:id="2104185717">
                          <w:marLeft w:val="0"/>
                          <w:marRight w:val="0"/>
                          <w:marTop w:val="0"/>
                          <w:marBottom w:val="0"/>
                          <w:divBdr>
                            <w:top w:val="none" w:sz="0" w:space="0" w:color="auto"/>
                            <w:left w:val="none" w:sz="0" w:space="0" w:color="auto"/>
                            <w:bottom w:val="none" w:sz="0" w:space="0" w:color="auto"/>
                            <w:right w:val="none" w:sz="0" w:space="0" w:color="auto"/>
                          </w:divBdr>
                          <w:divsChild>
                            <w:div w:id="1127355039">
                              <w:marLeft w:val="0"/>
                              <w:marRight w:val="0"/>
                              <w:marTop w:val="0"/>
                              <w:marBottom w:val="0"/>
                              <w:divBdr>
                                <w:top w:val="none" w:sz="0" w:space="0" w:color="auto"/>
                                <w:left w:val="none" w:sz="0" w:space="0" w:color="auto"/>
                                <w:bottom w:val="none" w:sz="0" w:space="0" w:color="auto"/>
                                <w:right w:val="none" w:sz="0" w:space="0" w:color="auto"/>
                              </w:divBdr>
                              <w:divsChild>
                                <w:div w:id="143477967">
                                  <w:marLeft w:val="0"/>
                                  <w:marRight w:val="0"/>
                                  <w:marTop w:val="0"/>
                                  <w:marBottom w:val="0"/>
                                  <w:divBdr>
                                    <w:top w:val="none" w:sz="0" w:space="0" w:color="auto"/>
                                    <w:left w:val="none" w:sz="0" w:space="0" w:color="auto"/>
                                    <w:bottom w:val="none" w:sz="0" w:space="0" w:color="auto"/>
                                    <w:right w:val="none" w:sz="0" w:space="0" w:color="auto"/>
                                  </w:divBdr>
                                  <w:divsChild>
                                    <w:div w:id="787237009">
                                      <w:marLeft w:val="0"/>
                                      <w:marRight w:val="0"/>
                                      <w:marTop w:val="0"/>
                                      <w:marBottom w:val="0"/>
                                      <w:divBdr>
                                        <w:top w:val="none" w:sz="0" w:space="0" w:color="auto"/>
                                        <w:left w:val="none" w:sz="0" w:space="0" w:color="auto"/>
                                        <w:bottom w:val="none" w:sz="0" w:space="0" w:color="auto"/>
                                        <w:right w:val="none" w:sz="0" w:space="0" w:color="auto"/>
                                      </w:divBdr>
                                      <w:divsChild>
                                        <w:div w:id="1634561366">
                                          <w:marLeft w:val="0"/>
                                          <w:marRight w:val="0"/>
                                          <w:marTop w:val="0"/>
                                          <w:marBottom w:val="0"/>
                                          <w:divBdr>
                                            <w:top w:val="none" w:sz="0" w:space="0" w:color="auto"/>
                                            <w:left w:val="none" w:sz="0" w:space="0" w:color="auto"/>
                                            <w:bottom w:val="none" w:sz="0" w:space="0" w:color="auto"/>
                                            <w:right w:val="none" w:sz="0" w:space="0" w:color="auto"/>
                                          </w:divBdr>
                                          <w:divsChild>
                                            <w:div w:id="6980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8029160">
      <w:bodyDiv w:val="1"/>
      <w:marLeft w:val="0"/>
      <w:marRight w:val="0"/>
      <w:marTop w:val="0"/>
      <w:marBottom w:val="0"/>
      <w:divBdr>
        <w:top w:val="none" w:sz="0" w:space="0" w:color="auto"/>
        <w:left w:val="none" w:sz="0" w:space="0" w:color="auto"/>
        <w:bottom w:val="none" w:sz="0" w:space="0" w:color="auto"/>
        <w:right w:val="none" w:sz="0" w:space="0" w:color="auto"/>
      </w:divBdr>
    </w:div>
    <w:div w:id="2005892680">
      <w:bodyDiv w:val="1"/>
      <w:marLeft w:val="0"/>
      <w:marRight w:val="0"/>
      <w:marTop w:val="0"/>
      <w:marBottom w:val="0"/>
      <w:divBdr>
        <w:top w:val="none" w:sz="0" w:space="0" w:color="auto"/>
        <w:left w:val="none" w:sz="0" w:space="0" w:color="auto"/>
        <w:bottom w:val="none" w:sz="0" w:space="0" w:color="auto"/>
        <w:right w:val="none" w:sz="0" w:space="0" w:color="auto"/>
      </w:divBdr>
      <w:divsChild>
        <w:div w:id="2053529156">
          <w:marLeft w:val="0"/>
          <w:marRight w:val="0"/>
          <w:marTop w:val="0"/>
          <w:marBottom w:val="0"/>
          <w:divBdr>
            <w:top w:val="none" w:sz="0" w:space="0" w:color="auto"/>
            <w:left w:val="none" w:sz="0" w:space="0" w:color="auto"/>
            <w:bottom w:val="none" w:sz="0" w:space="0" w:color="auto"/>
            <w:right w:val="none" w:sz="0" w:space="0" w:color="auto"/>
          </w:divBdr>
          <w:divsChild>
            <w:div w:id="2004311190">
              <w:marLeft w:val="0"/>
              <w:marRight w:val="0"/>
              <w:marTop w:val="0"/>
              <w:marBottom w:val="0"/>
              <w:divBdr>
                <w:top w:val="none" w:sz="0" w:space="0" w:color="auto"/>
                <w:left w:val="none" w:sz="0" w:space="0" w:color="auto"/>
                <w:bottom w:val="none" w:sz="0" w:space="0" w:color="auto"/>
                <w:right w:val="none" w:sz="0" w:space="0" w:color="auto"/>
              </w:divBdr>
              <w:divsChild>
                <w:div w:id="1820148193">
                  <w:marLeft w:val="0"/>
                  <w:marRight w:val="0"/>
                  <w:marTop w:val="0"/>
                  <w:marBottom w:val="0"/>
                  <w:divBdr>
                    <w:top w:val="none" w:sz="0" w:space="0" w:color="auto"/>
                    <w:left w:val="none" w:sz="0" w:space="0" w:color="auto"/>
                    <w:bottom w:val="none" w:sz="0" w:space="0" w:color="auto"/>
                    <w:right w:val="none" w:sz="0" w:space="0" w:color="auto"/>
                  </w:divBdr>
                  <w:divsChild>
                    <w:div w:id="1364748638">
                      <w:marLeft w:val="0"/>
                      <w:marRight w:val="0"/>
                      <w:marTop w:val="0"/>
                      <w:marBottom w:val="0"/>
                      <w:divBdr>
                        <w:top w:val="none" w:sz="0" w:space="0" w:color="auto"/>
                        <w:left w:val="none" w:sz="0" w:space="0" w:color="auto"/>
                        <w:bottom w:val="none" w:sz="0" w:space="0" w:color="auto"/>
                        <w:right w:val="none" w:sz="0" w:space="0" w:color="auto"/>
                      </w:divBdr>
                      <w:divsChild>
                        <w:div w:id="105079280">
                          <w:marLeft w:val="0"/>
                          <w:marRight w:val="0"/>
                          <w:marTop w:val="0"/>
                          <w:marBottom w:val="0"/>
                          <w:divBdr>
                            <w:top w:val="none" w:sz="0" w:space="0" w:color="auto"/>
                            <w:left w:val="none" w:sz="0" w:space="0" w:color="auto"/>
                            <w:bottom w:val="none" w:sz="0" w:space="0" w:color="auto"/>
                            <w:right w:val="none" w:sz="0" w:space="0" w:color="auto"/>
                          </w:divBdr>
                          <w:divsChild>
                            <w:div w:id="4689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21442">
      <w:bodyDiv w:val="1"/>
      <w:marLeft w:val="0"/>
      <w:marRight w:val="0"/>
      <w:marTop w:val="0"/>
      <w:marBottom w:val="0"/>
      <w:divBdr>
        <w:top w:val="none" w:sz="0" w:space="0" w:color="auto"/>
        <w:left w:val="none" w:sz="0" w:space="0" w:color="auto"/>
        <w:bottom w:val="none" w:sz="0" w:space="0" w:color="auto"/>
        <w:right w:val="none" w:sz="0" w:space="0" w:color="auto"/>
      </w:divBdr>
    </w:div>
    <w:div w:id="2041658364">
      <w:bodyDiv w:val="1"/>
      <w:marLeft w:val="0"/>
      <w:marRight w:val="0"/>
      <w:marTop w:val="0"/>
      <w:marBottom w:val="0"/>
      <w:divBdr>
        <w:top w:val="none" w:sz="0" w:space="0" w:color="auto"/>
        <w:left w:val="none" w:sz="0" w:space="0" w:color="auto"/>
        <w:bottom w:val="none" w:sz="0" w:space="0" w:color="auto"/>
        <w:right w:val="none" w:sz="0" w:space="0" w:color="auto"/>
      </w:divBdr>
      <w:divsChild>
        <w:div w:id="1822306697">
          <w:marLeft w:val="0"/>
          <w:marRight w:val="0"/>
          <w:marTop w:val="0"/>
          <w:marBottom w:val="0"/>
          <w:divBdr>
            <w:top w:val="none" w:sz="0" w:space="0" w:color="auto"/>
            <w:left w:val="none" w:sz="0" w:space="0" w:color="auto"/>
            <w:bottom w:val="none" w:sz="0" w:space="0" w:color="auto"/>
            <w:right w:val="none" w:sz="0" w:space="0" w:color="auto"/>
          </w:divBdr>
          <w:divsChild>
            <w:div w:id="602036710">
              <w:marLeft w:val="0"/>
              <w:marRight w:val="0"/>
              <w:marTop w:val="0"/>
              <w:marBottom w:val="0"/>
              <w:divBdr>
                <w:top w:val="none" w:sz="0" w:space="0" w:color="auto"/>
                <w:left w:val="none" w:sz="0" w:space="0" w:color="auto"/>
                <w:bottom w:val="none" w:sz="0" w:space="0" w:color="auto"/>
                <w:right w:val="none" w:sz="0" w:space="0" w:color="auto"/>
              </w:divBdr>
              <w:divsChild>
                <w:div w:id="1762140770">
                  <w:marLeft w:val="0"/>
                  <w:marRight w:val="0"/>
                  <w:marTop w:val="0"/>
                  <w:marBottom w:val="0"/>
                  <w:divBdr>
                    <w:top w:val="none" w:sz="0" w:space="0" w:color="auto"/>
                    <w:left w:val="none" w:sz="0" w:space="0" w:color="auto"/>
                    <w:bottom w:val="none" w:sz="0" w:space="0" w:color="auto"/>
                    <w:right w:val="none" w:sz="0" w:space="0" w:color="auto"/>
                  </w:divBdr>
                  <w:divsChild>
                    <w:div w:id="667902121">
                      <w:marLeft w:val="0"/>
                      <w:marRight w:val="0"/>
                      <w:marTop w:val="0"/>
                      <w:marBottom w:val="0"/>
                      <w:divBdr>
                        <w:top w:val="none" w:sz="0" w:space="0" w:color="auto"/>
                        <w:left w:val="none" w:sz="0" w:space="0" w:color="auto"/>
                        <w:bottom w:val="none" w:sz="0" w:space="0" w:color="auto"/>
                        <w:right w:val="none" w:sz="0" w:space="0" w:color="auto"/>
                      </w:divBdr>
                      <w:divsChild>
                        <w:div w:id="811949754">
                          <w:marLeft w:val="0"/>
                          <w:marRight w:val="0"/>
                          <w:marTop w:val="0"/>
                          <w:marBottom w:val="0"/>
                          <w:divBdr>
                            <w:top w:val="none" w:sz="0" w:space="0" w:color="auto"/>
                            <w:left w:val="none" w:sz="0" w:space="0" w:color="auto"/>
                            <w:bottom w:val="none" w:sz="0" w:space="0" w:color="auto"/>
                            <w:right w:val="none" w:sz="0" w:space="0" w:color="auto"/>
                          </w:divBdr>
                          <w:divsChild>
                            <w:div w:id="552692274">
                              <w:marLeft w:val="0"/>
                              <w:marRight w:val="0"/>
                              <w:marTop w:val="0"/>
                              <w:marBottom w:val="0"/>
                              <w:divBdr>
                                <w:top w:val="none" w:sz="0" w:space="0" w:color="auto"/>
                                <w:left w:val="none" w:sz="0" w:space="0" w:color="auto"/>
                                <w:bottom w:val="none" w:sz="0" w:space="0" w:color="auto"/>
                                <w:right w:val="none" w:sz="0" w:space="0" w:color="auto"/>
                              </w:divBdr>
                              <w:divsChild>
                                <w:div w:id="1983998964">
                                  <w:marLeft w:val="0"/>
                                  <w:marRight w:val="0"/>
                                  <w:marTop w:val="0"/>
                                  <w:marBottom w:val="0"/>
                                  <w:divBdr>
                                    <w:top w:val="none" w:sz="0" w:space="0" w:color="auto"/>
                                    <w:left w:val="none" w:sz="0" w:space="0" w:color="auto"/>
                                    <w:bottom w:val="none" w:sz="0" w:space="0" w:color="auto"/>
                                    <w:right w:val="none" w:sz="0" w:space="0" w:color="auto"/>
                                  </w:divBdr>
                                  <w:divsChild>
                                    <w:div w:id="653484952">
                                      <w:marLeft w:val="0"/>
                                      <w:marRight w:val="0"/>
                                      <w:marTop w:val="0"/>
                                      <w:marBottom w:val="0"/>
                                      <w:divBdr>
                                        <w:top w:val="none" w:sz="0" w:space="0" w:color="auto"/>
                                        <w:left w:val="none" w:sz="0" w:space="0" w:color="auto"/>
                                        <w:bottom w:val="none" w:sz="0" w:space="0" w:color="auto"/>
                                        <w:right w:val="none" w:sz="0" w:space="0" w:color="auto"/>
                                      </w:divBdr>
                                      <w:divsChild>
                                        <w:div w:id="19555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255386">
      <w:bodyDiv w:val="1"/>
      <w:marLeft w:val="0"/>
      <w:marRight w:val="0"/>
      <w:marTop w:val="0"/>
      <w:marBottom w:val="0"/>
      <w:divBdr>
        <w:top w:val="none" w:sz="0" w:space="0" w:color="auto"/>
        <w:left w:val="none" w:sz="0" w:space="0" w:color="auto"/>
        <w:bottom w:val="none" w:sz="0" w:space="0" w:color="auto"/>
        <w:right w:val="none" w:sz="0" w:space="0" w:color="auto"/>
      </w:divBdr>
    </w:div>
    <w:div w:id="2105033117">
      <w:bodyDiv w:val="1"/>
      <w:marLeft w:val="0"/>
      <w:marRight w:val="0"/>
      <w:marTop w:val="0"/>
      <w:marBottom w:val="0"/>
      <w:divBdr>
        <w:top w:val="none" w:sz="0" w:space="0" w:color="auto"/>
        <w:left w:val="none" w:sz="0" w:space="0" w:color="auto"/>
        <w:bottom w:val="none" w:sz="0" w:space="0" w:color="auto"/>
        <w:right w:val="none" w:sz="0" w:space="0" w:color="auto"/>
      </w:divBdr>
    </w:div>
    <w:div w:id="2110615924">
      <w:bodyDiv w:val="1"/>
      <w:marLeft w:val="0"/>
      <w:marRight w:val="0"/>
      <w:marTop w:val="0"/>
      <w:marBottom w:val="0"/>
      <w:divBdr>
        <w:top w:val="none" w:sz="0" w:space="0" w:color="auto"/>
        <w:left w:val="none" w:sz="0" w:space="0" w:color="auto"/>
        <w:bottom w:val="none" w:sz="0" w:space="0" w:color="auto"/>
        <w:right w:val="none" w:sz="0" w:space="0" w:color="auto"/>
      </w:divBdr>
    </w:div>
    <w:div w:id="2115007880">
      <w:bodyDiv w:val="1"/>
      <w:marLeft w:val="0"/>
      <w:marRight w:val="0"/>
      <w:marTop w:val="0"/>
      <w:marBottom w:val="0"/>
      <w:divBdr>
        <w:top w:val="none" w:sz="0" w:space="0" w:color="auto"/>
        <w:left w:val="none" w:sz="0" w:space="0" w:color="auto"/>
        <w:bottom w:val="none" w:sz="0" w:space="0" w:color="auto"/>
        <w:right w:val="none" w:sz="0" w:space="0" w:color="auto"/>
      </w:divBdr>
    </w:div>
    <w:div w:id="212703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cloud.univ-grenoble-alpes.fr/s/Dz26NgwCLZna9nm?dir=undefined&amp;path=%2FR%C3%A9diger%20son%20M%C3%A9moire&amp;openfile=903455760" TargetMode="External"/><Relationship Id="rId1" Type="http://schemas.openxmlformats.org/officeDocument/2006/relationships/hyperlink" Target="https://academicguides.waldenu.edu/writing/apa/headings"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sv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chu-grenoble.fr/" TargetMode="External"/><Relationship Id="rId25" Type="http://schemas.microsoft.com/office/2018/08/relationships/commentsExtensible" Target="commentsExtensible.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hyperlink" Target="https://hp2.univ-grenoble-alpes.fr/f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s.univ-grenoble-alpes.fr/fr/" TargetMode="External"/><Relationship Id="rId24" Type="http://schemas.microsoft.com/office/2016/09/relationships/commentsIds" Target="commentsIds.xml"/><Relationship Id="rId32"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sv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serm.fr/" TargetMode="External"/><Relationship Id="rId22" Type="http://schemas.openxmlformats.org/officeDocument/2006/relationships/comments" Target="comments.xml"/><Relationship Id="rId27" Type="http://schemas.openxmlformats.org/officeDocument/2006/relationships/footer" Target="footer1.xml"/><Relationship Id="rId30" Type="http://schemas.openxmlformats.org/officeDocument/2006/relationships/header" Target="header3.xml"/><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expedition5300.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091437-7F58-454A-B6B2-1254E6724194}">
  <we:reference id="wa104380587" version="1.0.0.1" store="es-ES" storeType="OMEX"/>
  <we:alternateReferences>
    <we:reference id="wa104380587" version="1.0.0.1" store="wa1043805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67d45d5-9be8-4013-bf59-6491b4aba05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00A98524D575E479343A8A5EA4ACE26" ma:contentTypeVersion="9" ma:contentTypeDescription="Create a new document." ma:contentTypeScope="" ma:versionID="3d0676f975e99fff2d9a04788e55cf1b">
  <xsd:schema xmlns:xsd="http://www.w3.org/2001/XMLSchema" xmlns:xs="http://www.w3.org/2001/XMLSchema" xmlns:p="http://schemas.microsoft.com/office/2006/metadata/properties" xmlns:ns3="d67d45d5-9be8-4013-bf59-6491b4aba055" targetNamespace="http://schemas.microsoft.com/office/2006/metadata/properties" ma:root="true" ma:fieldsID="4a89a011deb09b402d1a886aa7ec1951" ns3:_="">
    <xsd:import namespace="d67d45d5-9be8-4013-bf59-6491b4aba05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GenerationTime" minOccurs="0"/>
                <xsd:element ref="ns3:MediaServiceEventHashCode" minOccurs="0"/>
                <xsd:element ref="ns3:MediaLengthInSecond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d45d5-9be8-4013-bf59-6491b4aba0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D6A4E1-B417-45B2-B954-02A625E7CD5F}">
  <ds:schemaRefs>
    <ds:schemaRef ds:uri="http://schemas.microsoft.com/office/2006/metadata/properties"/>
    <ds:schemaRef ds:uri="http://schemas.microsoft.com/office/infopath/2007/PartnerControls"/>
    <ds:schemaRef ds:uri="d67d45d5-9be8-4013-bf59-6491b4aba055"/>
  </ds:schemaRefs>
</ds:datastoreItem>
</file>

<file path=customXml/itemProps2.xml><?xml version="1.0" encoding="utf-8"?>
<ds:datastoreItem xmlns:ds="http://schemas.openxmlformats.org/officeDocument/2006/customXml" ds:itemID="{5BE554A5-F96E-4125-82A2-F79FC6038623}">
  <ds:schemaRefs>
    <ds:schemaRef ds:uri="http://schemas.openxmlformats.org/officeDocument/2006/bibliography"/>
  </ds:schemaRefs>
</ds:datastoreItem>
</file>

<file path=customXml/itemProps3.xml><?xml version="1.0" encoding="utf-8"?>
<ds:datastoreItem xmlns:ds="http://schemas.openxmlformats.org/officeDocument/2006/customXml" ds:itemID="{D42FA829-E131-41AB-B85C-7727DF455B8D}">
  <ds:schemaRefs>
    <ds:schemaRef ds:uri="http://schemas.microsoft.com/sharepoint/v3/contenttype/forms"/>
  </ds:schemaRefs>
</ds:datastoreItem>
</file>

<file path=customXml/itemProps4.xml><?xml version="1.0" encoding="utf-8"?>
<ds:datastoreItem xmlns:ds="http://schemas.openxmlformats.org/officeDocument/2006/customXml" ds:itemID="{0F931CBB-9EF8-4891-9208-0B2468BAF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d45d5-9be8-4013-bf59-6491b4aba0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28793</Words>
  <Characters>158363</Characters>
  <Application>Microsoft Office Word</Application>
  <DocSecurity>0</DocSecurity>
  <Lines>1319</Lines>
  <Paragraphs>373</Paragraphs>
  <ScaleCrop>false</ScaleCrop>
  <Company/>
  <LinksUpToDate>false</LinksUpToDate>
  <CharactersWithSpaces>186783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Gracia Gracia</dc:creator>
  <cp:keywords/>
  <dc:description/>
  <cp:lastModifiedBy>Samuel VERGES</cp:lastModifiedBy>
  <cp:revision>2</cp:revision>
  <cp:lastPrinted>2024-06-14T10:12:00Z</cp:lastPrinted>
  <dcterms:created xsi:type="dcterms:W3CDTF">2025-04-30T11:54:00Z</dcterms:created>
  <dcterms:modified xsi:type="dcterms:W3CDTF">2025-04-30T11:54:00Z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id="Z9WktkGj"/&gt;&lt;style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0x010100C00A98524D575E479343A8A5EA4ACE26</vt:lpwstr>
  </property>
</Properties>
</file>